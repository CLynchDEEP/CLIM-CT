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5221F" w14:textId="178966BD" w:rsidR="0019542F" w:rsidRPr="00B554BC" w:rsidRDefault="000D2D26">
      <w:pPr>
        <w:spacing w:before="75"/>
        <w:ind w:left="1184" w:right="464"/>
        <w:jc w:val="center"/>
        <w:rPr>
          <w:b/>
          <w:sz w:val="24"/>
          <w:szCs w:val="24"/>
        </w:rPr>
      </w:pPr>
      <w:r w:rsidRPr="00B554BC">
        <w:rPr>
          <w:b/>
          <w:sz w:val="24"/>
          <w:szCs w:val="24"/>
        </w:rPr>
        <w:t>Model HFC Regulation</w:t>
      </w:r>
    </w:p>
    <w:p w14:paraId="176ADB80" w14:textId="77777777" w:rsidR="0019542F" w:rsidRPr="00B554BC" w:rsidRDefault="0019542F">
      <w:pPr>
        <w:pStyle w:val="BodyText"/>
        <w:ind w:left="0"/>
        <w:rPr>
          <w:b/>
        </w:rPr>
      </w:pPr>
    </w:p>
    <w:p w14:paraId="797387FA" w14:textId="723E6442" w:rsidR="0019542F" w:rsidRPr="00E91927" w:rsidRDefault="008E41DF">
      <w:pPr>
        <w:pStyle w:val="Heading1"/>
        <w:spacing w:line="278" w:lineRule="auto"/>
        <w:ind w:left="463" w:right="464"/>
        <w:jc w:val="center"/>
      </w:pPr>
      <w:r w:rsidRPr="00E91927">
        <w:t xml:space="preserve">Proposed Regulation: Prohibitions on Use of </w:t>
      </w:r>
      <w:commentRangeStart w:id="0"/>
      <w:r w:rsidRPr="00E91927">
        <w:t xml:space="preserve">Certain Hydrofluorocarbons in </w:t>
      </w:r>
      <w:r w:rsidR="005E2BA5" w:rsidRPr="00E91927">
        <w:t xml:space="preserve">Aerosol Propellants, Chillers, Foam, and </w:t>
      </w:r>
      <w:r w:rsidR="003C63B3" w:rsidRPr="00E91927">
        <w:t>Stationary Refrigeration End-Uses</w:t>
      </w:r>
      <w:commentRangeEnd w:id="0"/>
      <w:r w:rsidR="00382233">
        <w:rPr>
          <w:rStyle w:val="CommentReference"/>
          <w:b w:val="0"/>
          <w:bCs w:val="0"/>
        </w:rPr>
        <w:commentReference w:id="0"/>
      </w:r>
    </w:p>
    <w:p w14:paraId="56D7CFAC" w14:textId="77777777" w:rsidR="000D2D26" w:rsidRPr="00E91927" w:rsidRDefault="000D2D26">
      <w:pPr>
        <w:pStyle w:val="BodyText"/>
        <w:spacing w:before="7"/>
        <w:ind w:left="0"/>
      </w:pPr>
    </w:p>
    <w:p w14:paraId="3046CE9B" w14:textId="7BF47380" w:rsidR="000D2D26" w:rsidRPr="00E91927" w:rsidRDefault="0048272A">
      <w:pPr>
        <w:pStyle w:val="BodyText"/>
        <w:spacing w:before="7"/>
        <w:ind w:left="0"/>
      </w:pPr>
      <w:r w:rsidRPr="00E91927">
        <w:t xml:space="preserve">[ADOPT </w:t>
      </w:r>
      <w:r w:rsidR="00C01E23" w:rsidRPr="00E91927">
        <w:t xml:space="preserve">NEW </w:t>
      </w:r>
      <w:r w:rsidRPr="00E91927">
        <w:t>OR AMEND]</w:t>
      </w:r>
      <w:r w:rsidR="000D2D26" w:rsidRPr="00E91927">
        <w:t xml:space="preserve"> sections </w:t>
      </w:r>
      <w:r w:rsidRPr="00E91927">
        <w:t>[</w:t>
      </w:r>
      <w:r w:rsidR="00CF67CF" w:rsidRPr="00E91927">
        <w:t>X, X, X, X, X, X</w:t>
      </w:r>
      <w:r w:rsidRPr="00E91927">
        <w:t>]</w:t>
      </w:r>
      <w:r w:rsidR="000D2D26" w:rsidRPr="00E91927">
        <w:t xml:space="preserve"> </w:t>
      </w:r>
      <w:r w:rsidR="00CF67CF" w:rsidRPr="00E91927">
        <w:t>of [</w:t>
      </w:r>
      <w:r w:rsidRPr="00E91927">
        <w:t>STATE CODE OF REGULATIONS</w:t>
      </w:r>
      <w:r w:rsidR="00CF67CF" w:rsidRPr="00E91927">
        <w:t xml:space="preserve">] </w:t>
      </w:r>
      <w:r w:rsidR="003C63B3" w:rsidRPr="00E91927">
        <w:t>to read as follows:</w:t>
      </w:r>
    </w:p>
    <w:p w14:paraId="2770D0F9" w14:textId="46ABB921" w:rsidR="0019542F" w:rsidRPr="00E91927" w:rsidRDefault="008E41DF">
      <w:pPr>
        <w:pStyle w:val="Heading1"/>
        <w:tabs>
          <w:tab w:val="left" w:pos="1992"/>
        </w:tabs>
        <w:spacing w:before="194" w:line="278" w:lineRule="auto"/>
        <w:ind w:left="1992" w:right="258" w:hanging="1872"/>
      </w:pPr>
      <w:proofErr w:type="spellStart"/>
      <w:r w:rsidRPr="00E91927">
        <w:rPr>
          <w:u w:val="thick"/>
        </w:rPr>
        <w:t>Subarticle</w:t>
      </w:r>
      <w:proofErr w:type="spellEnd"/>
      <w:r w:rsidRPr="00E91927">
        <w:rPr>
          <w:spacing w:val="-1"/>
          <w:u w:val="thick"/>
        </w:rPr>
        <w:t xml:space="preserve"> </w:t>
      </w:r>
      <w:r w:rsidR="003C63B3" w:rsidRPr="00E91927">
        <w:rPr>
          <w:u w:val="thick"/>
        </w:rPr>
        <w:t>X</w:t>
      </w:r>
      <w:r w:rsidRPr="00E91927">
        <w:rPr>
          <w:u w:val="thick"/>
        </w:rPr>
        <w:t>.</w:t>
      </w:r>
      <w:r w:rsidRPr="00E91927">
        <w:tab/>
      </w:r>
      <w:r w:rsidRPr="00E91927">
        <w:rPr>
          <w:u w:val="thick"/>
        </w:rPr>
        <w:t>Prohibitions on Use of Certain Hydrofluorocarbons</w:t>
      </w:r>
      <w:r w:rsidRPr="00E91927">
        <w:rPr>
          <w:spacing w:val="-9"/>
          <w:u w:val="thick"/>
        </w:rPr>
        <w:t xml:space="preserve"> </w:t>
      </w:r>
      <w:r w:rsidRPr="00E91927">
        <w:rPr>
          <w:u w:val="thick"/>
        </w:rPr>
        <w:t>in</w:t>
      </w:r>
      <w:r w:rsidRPr="00E91927">
        <w:rPr>
          <w:spacing w:val="-3"/>
          <w:u w:val="thick"/>
        </w:rPr>
        <w:t xml:space="preserve"> </w:t>
      </w:r>
      <w:r w:rsidRPr="00E91927">
        <w:rPr>
          <w:u w:val="thick"/>
        </w:rPr>
        <w:t>Stationary</w:t>
      </w:r>
      <w:r w:rsidRPr="00E91927">
        <w:rPr>
          <w:w w:val="99"/>
        </w:rPr>
        <w:t xml:space="preserve"> </w:t>
      </w:r>
      <w:r w:rsidRPr="00E91927">
        <w:rPr>
          <w:u w:val="thick"/>
        </w:rPr>
        <w:t>Refrigeration</w:t>
      </w:r>
      <w:r w:rsidR="003C63B3" w:rsidRPr="00E91927">
        <w:rPr>
          <w:u w:val="thick"/>
        </w:rPr>
        <w:t>, Chillers, Aerosol Propellants,</w:t>
      </w:r>
      <w:r w:rsidRPr="00E91927">
        <w:rPr>
          <w:u w:val="thick"/>
        </w:rPr>
        <w:t xml:space="preserve"> and Foam</w:t>
      </w:r>
      <w:r w:rsidRPr="00E91927">
        <w:rPr>
          <w:spacing w:val="-2"/>
          <w:u w:val="thick"/>
        </w:rPr>
        <w:t xml:space="preserve"> </w:t>
      </w:r>
      <w:r w:rsidRPr="00E91927">
        <w:rPr>
          <w:u w:val="thick"/>
        </w:rPr>
        <w:t>End-Uses</w:t>
      </w:r>
    </w:p>
    <w:p w14:paraId="288DB81A" w14:textId="77777777" w:rsidR="00382233" w:rsidRDefault="00382233">
      <w:pPr>
        <w:tabs>
          <w:tab w:val="left" w:pos="1560"/>
        </w:tabs>
        <w:spacing w:before="196"/>
        <w:ind w:left="120"/>
        <w:rPr>
          <w:b/>
          <w:sz w:val="24"/>
          <w:szCs w:val="24"/>
        </w:rPr>
      </w:pPr>
    </w:p>
    <w:p w14:paraId="53911323" w14:textId="118F1913" w:rsidR="00382233" w:rsidRPr="002C7843" w:rsidRDefault="00382233" w:rsidP="00C1545D">
      <w:pPr>
        <w:tabs>
          <w:tab w:val="left" w:pos="1560"/>
        </w:tabs>
        <w:spacing w:before="196" w:after="240"/>
        <w:rPr>
          <w:sz w:val="24"/>
          <w:szCs w:val="24"/>
        </w:rPr>
      </w:pPr>
      <w:r w:rsidRPr="002C7843">
        <w:rPr>
          <w:sz w:val="24"/>
          <w:szCs w:val="24"/>
        </w:rPr>
        <w:t>§</w:t>
      </w:r>
      <w:r w:rsidRPr="002C7843">
        <w:rPr>
          <w:spacing w:val="-2"/>
          <w:sz w:val="24"/>
          <w:szCs w:val="24"/>
        </w:rPr>
        <w:t xml:space="preserve"> </w:t>
      </w:r>
      <w:r w:rsidRPr="002C7843">
        <w:rPr>
          <w:sz w:val="24"/>
          <w:szCs w:val="24"/>
        </w:rPr>
        <w:t>1.</w:t>
      </w:r>
      <w:r w:rsidRPr="002C7843">
        <w:rPr>
          <w:sz w:val="24"/>
          <w:szCs w:val="24"/>
        </w:rPr>
        <w:tab/>
      </w:r>
      <w:hyperlink w:anchor="_§_1._" w:history="1">
        <w:r w:rsidRPr="002C7843">
          <w:rPr>
            <w:rStyle w:val="Hyperlink"/>
            <w:sz w:val="24"/>
            <w:szCs w:val="24"/>
          </w:rPr>
          <w:t>Purpose.</w:t>
        </w:r>
      </w:hyperlink>
      <w:r w:rsidR="002C7843" w:rsidRPr="002C7843">
        <w:rPr>
          <w:sz w:val="24"/>
          <w:szCs w:val="24"/>
        </w:rPr>
        <w:tab/>
      </w:r>
      <w:r w:rsidR="002C7843" w:rsidRPr="002C7843">
        <w:rPr>
          <w:sz w:val="24"/>
          <w:szCs w:val="24"/>
        </w:rPr>
        <w:tab/>
      </w:r>
      <w:r w:rsidR="002C7843" w:rsidRPr="002C7843">
        <w:rPr>
          <w:sz w:val="24"/>
          <w:szCs w:val="24"/>
        </w:rPr>
        <w:tab/>
      </w:r>
      <w:r w:rsidR="002C7843" w:rsidRPr="002C7843">
        <w:rPr>
          <w:sz w:val="24"/>
          <w:szCs w:val="24"/>
        </w:rPr>
        <w:tab/>
      </w:r>
      <w:r w:rsidR="002C7843" w:rsidRPr="002C7843">
        <w:rPr>
          <w:sz w:val="24"/>
          <w:szCs w:val="24"/>
        </w:rPr>
        <w:tab/>
      </w:r>
      <w:r w:rsidR="002C7843" w:rsidRPr="002C7843">
        <w:rPr>
          <w:sz w:val="24"/>
          <w:szCs w:val="24"/>
        </w:rPr>
        <w:tab/>
      </w:r>
      <w:r w:rsidR="002C7843" w:rsidRPr="002C7843">
        <w:rPr>
          <w:sz w:val="24"/>
          <w:szCs w:val="24"/>
        </w:rPr>
        <w:tab/>
        <w:t>p. 2</w:t>
      </w:r>
    </w:p>
    <w:p w14:paraId="1E8D96B0" w14:textId="30117EEC" w:rsidR="00382233" w:rsidRPr="002C7843" w:rsidRDefault="00382233" w:rsidP="00C1545D">
      <w:pPr>
        <w:pStyle w:val="Heading1"/>
        <w:tabs>
          <w:tab w:val="left" w:pos="1540"/>
        </w:tabs>
        <w:spacing w:after="240"/>
        <w:ind w:left="0"/>
        <w:rPr>
          <w:b w:val="0"/>
        </w:rPr>
      </w:pPr>
      <w:r w:rsidRPr="002C7843">
        <w:rPr>
          <w:b w:val="0"/>
        </w:rPr>
        <w:t>§</w:t>
      </w:r>
      <w:r w:rsidRPr="002C7843">
        <w:rPr>
          <w:b w:val="0"/>
          <w:spacing w:val="-2"/>
        </w:rPr>
        <w:t xml:space="preserve"> </w:t>
      </w:r>
      <w:r w:rsidR="002C7843" w:rsidRPr="002C7843">
        <w:rPr>
          <w:b w:val="0"/>
        </w:rPr>
        <w:t>2.</w:t>
      </w:r>
      <w:r w:rsidR="002C7843" w:rsidRPr="002C7843">
        <w:rPr>
          <w:b w:val="0"/>
        </w:rPr>
        <w:tab/>
      </w:r>
      <w:hyperlink w:anchor="_§_2._" w:history="1">
        <w:r w:rsidRPr="00C1545D">
          <w:rPr>
            <w:rStyle w:val="Hyperlink"/>
            <w:b w:val="0"/>
          </w:rPr>
          <w:t>Applicability.</w:t>
        </w:r>
        <w:r w:rsidR="002C7843" w:rsidRPr="00C1545D">
          <w:rPr>
            <w:rStyle w:val="Hyperlink"/>
            <w:b w:val="0"/>
          </w:rPr>
          <w:tab/>
        </w:r>
      </w:hyperlink>
      <w:r w:rsidR="002C7843" w:rsidRPr="002C7843">
        <w:rPr>
          <w:b w:val="0"/>
        </w:rPr>
        <w:tab/>
      </w:r>
      <w:r w:rsidR="002C7843" w:rsidRPr="002C7843">
        <w:rPr>
          <w:b w:val="0"/>
        </w:rPr>
        <w:tab/>
      </w:r>
      <w:r w:rsidR="002C7843" w:rsidRPr="002C7843">
        <w:rPr>
          <w:b w:val="0"/>
        </w:rPr>
        <w:tab/>
      </w:r>
      <w:r w:rsidR="002C7843" w:rsidRPr="002C7843">
        <w:rPr>
          <w:b w:val="0"/>
        </w:rPr>
        <w:tab/>
      </w:r>
      <w:r w:rsidR="002C7843" w:rsidRPr="002C7843">
        <w:rPr>
          <w:b w:val="0"/>
        </w:rPr>
        <w:tab/>
      </w:r>
      <w:r w:rsidR="002C7843">
        <w:rPr>
          <w:b w:val="0"/>
        </w:rPr>
        <w:tab/>
      </w:r>
      <w:r w:rsidR="002C7843" w:rsidRPr="002C7843">
        <w:rPr>
          <w:b w:val="0"/>
        </w:rPr>
        <w:t>p. 2</w:t>
      </w:r>
    </w:p>
    <w:p w14:paraId="3802F366" w14:textId="6A1F24F9" w:rsidR="00382233" w:rsidRPr="002C7843" w:rsidRDefault="00382233" w:rsidP="00C1545D">
      <w:pPr>
        <w:pStyle w:val="Heading1"/>
        <w:tabs>
          <w:tab w:val="left" w:pos="1540"/>
        </w:tabs>
        <w:spacing w:after="240"/>
        <w:ind w:left="0"/>
        <w:rPr>
          <w:b w:val="0"/>
        </w:rPr>
      </w:pPr>
      <w:r w:rsidRPr="002C7843">
        <w:rPr>
          <w:b w:val="0"/>
        </w:rPr>
        <w:t>§</w:t>
      </w:r>
      <w:r w:rsidRPr="002C7843">
        <w:rPr>
          <w:b w:val="0"/>
          <w:spacing w:val="-2"/>
        </w:rPr>
        <w:t xml:space="preserve"> </w:t>
      </w:r>
      <w:r w:rsidRPr="002C7843">
        <w:rPr>
          <w:b w:val="0"/>
        </w:rPr>
        <w:t>3.</w:t>
      </w:r>
      <w:r w:rsidRPr="002C7843">
        <w:rPr>
          <w:b w:val="0"/>
        </w:rPr>
        <w:tab/>
      </w:r>
      <w:hyperlink w:anchor="_§_3._Definitions." w:history="1">
        <w:r w:rsidRPr="00C1545D">
          <w:rPr>
            <w:rStyle w:val="Hyperlink"/>
            <w:b w:val="0"/>
          </w:rPr>
          <w:t>Definitions.</w:t>
        </w:r>
      </w:hyperlink>
      <w:r w:rsidR="002C7843" w:rsidRPr="002C7843">
        <w:rPr>
          <w:b w:val="0"/>
        </w:rPr>
        <w:tab/>
      </w:r>
      <w:r w:rsidR="002C7843" w:rsidRPr="002C7843">
        <w:rPr>
          <w:b w:val="0"/>
        </w:rPr>
        <w:tab/>
      </w:r>
      <w:r w:rsidR="002C7843" w:rsidRPr="002C7843">
        <w:rPr>
          <w:b w:val="0"/>
        </w:rPr>
        <w:tab/>
      </w:r>
      <w:r w:rsidR="002C7843" w:rsidRPr="002C7843">
        <w:rPr>
          <w:b w:val="0"/>
        </w:rPr>
        <w:tab/>
      </w:r>
      <w:r w:rsidR="002C7843" w:rsidRPr="002C7843">
        <w:rPr>
          <w:b w:val="0"/>
        </w:rPr>
        <w:tab/>
      </w:r>
      <w:r w:rsidR="002C7843" w:rsidRPr="002C7843">
        <w:rPr>
          <w:b w:val="0"/>
        </w:rPr>
        <w:tab/>
      </w:r>
      <w:r w:rsidR="002C7843" w:rsidRPr="002C7843">
        <w:rPr>
          <w:b w:val="0"/>
        </w:rPr>
        <w:tab/>
        <w:t>p. 2</w:t>
      </w:r>
    </w:p>
    <w:p w14:paraId="2E816C85" w14:textId="23869C33" w:rsidR="00382233" w:rsidRPr="002C7843" w:rsidRDefault="00382233" w:rsidP="00C1545D">
      <w:pPr>
        <w:pStyle w:val="Heading1"/>
        <w:tabs>
          <w:tab w:val="left" w:pos="1540"/>
        </w:tabs>
        <w:spacing w:after="240"/>
        <w:ind w:left="0"/>
        <w:rPr>
          <w:b w:val="0"/>
        </w:rPr>
      </w:pPr>
      <w:r w:rsidRPr="002C7843">
        <w:rPr>
          <w:b w:val="0"/>
        </w:rPr>
        <w:t>§</w:t>
      </w:r>
      <w:r w:rsidRPr="002C7843">
        <w:rPr>
          <w:b w:val="0"/>
          <w:spacing w:val="-2"/>
        </w:rPr>
        <w:t xml:space="preserve"> </w:t>
      </w:r>
      <w:r w:rsidRPr="002C7843">
        <w:rPr>
          <w:b w:val="0"/>
        </w:rPr>
        <w:t>4.</w:t>
      </w:r>
      <w:r w:rsidRPr="002C7843">
        <w:rPr>
          <w:b w:val="0"/>
        </w:rPr>
        <w:tab/>
      </w:r>
      <w:hyperlink w:anchor="_§_4._List" w:history="1">
        <w:r w:rsidRPr="00C1545D">
          <w:rPr>
            <w:rStyle w:val="Hyperlink"/>
            <w:b w:val="0"/>
          </w:rPr>
          <w:t>List of Prohibited</w:t>
        </w:r>
        <w:r w:rsidRPr="00C1545D">
          <w:rPr>
            <w:rStyle w:val="Hyperlink"/>
            <w:b w:val="0"/>
            <w:spacing w:val="-5"/>
          </w:rPr>
          <w:t xml:space="preserve"> </w:t>
        </w:r>
        <w:r w:rsidRPr="00C1545D">
          <w:rPr>
            <w:rStyle w:val="Hyperlink"/>
            <w:b w:val="0"/>
          </w:rPr>
          <w:t>Substances.</w:t>
        </w:r>
      </w:hyperlink>
      <w:r w:rsidR="002C7843" w:rsidRPr="002C7843">
        <w:rPr>
          <w:b w:val="0"/>
        </w:rPr>
        <w:tab/>
      </w:r>
      <w:r w:rsidR="002C7843" w:rsidRPr="002C7843">
        <w:rPr>
          <w:b w:val="0"/>
        </w:rPr>
        <w:tab/>
      </w:r>
      <w:r w:rsidR="002C7843" w:rsidRPr="002C7843">
        <w:rPr>
          <w:b w:val="0"/>
        </w:rPr>
        <w:tab/>
      </w:r>
      <w:r w:rsidR="002C7843" w:rsidRPr="002C7843">
        <w:rPr>
          <w:b w:val="0"/>
        </w:rPr>
        <w:tab/>
        <w:t>p. 12</w:t>
      </w:r>
    </w:p>
    <w:p w14:paraId="35EE70F2" w14:textId="5900F63C" w:rsidR="002C7843" w:rsidRPr="002C7843" w:rsidRDefault="002C7843" w:rsidP="00C1545D">
      <w:pPr>
        <w:pStyle w:val="Heading1"/>
        <w:tabs>
          <w:tab w:val="left" w:pos="1540"/>
        </w:tabs>
        <w:spacing w:after="240"/>
        <w:ind w:left="0"/>
        <w:rPr>
          <w:b w:val="0"/>
        </w:rPr>
      </w:pPr>
      <w:r w:rsidRPr="002C7843">
        <w:rPr>
          <w:b w:val="0"/>
        </w:rPr>
        <w:t>§</w:t>
      </w:r>
      <w:r w:rsidRPr="002C7843">
        <w:rPr>
          <w:b w:val="0"/>
          <w:spacing w:val="-2"/>
        </w:rPr>
        <w:t xml:space="preserve"> </w:t>
      </w:r>
      <w:r w:rsidRPr="002C7843">
        <w:rPr>
          <w:b w:val="0"/>
        </w:rPr>
        <w:t>5.</w:t>
      </w:r>
      <w:r w:rsidRPr="002C7843">
        <w:rPr>
          <w:b w:val="0"/>
        </w:rPr>
        <w:tab/>
      </w:r>
      <w:hyperlink w:anchor="_§_5._Requirements." w:history="1">
        <w:r w:rsidRPr="00C1545D">
          <w:rPr>
            <w:rStyle w:val="Hyperlink"/>
            <w:b w:val="0"/>
          </w:rPr>
          <w:t>Requir</w:t>
        </w:r>
        <w:r w:rsidRPr="00C1545D">
          <w:rPr>
            <w:rStyle w:val="Hyperlink"/>
            <w:b w:val="0"/>
          </w:rPr>
          <w:t>e</w:t>
        </w:r>
        <w:r w:rsidRPr="00C1545D">
          <w:rPr>
            <w:rStyle w:val="Hyperlink"/>
            <w:b w:val="0"/>
          </w:rPr>
          <w:t>ments.</w:t>
        </w:r>
      </w:hyperlink>
      <w:r w:rsidRPr="002C7843">
        <w:rPr>
          <w:b w:val="0"/>
        </w:rPr>
        <w:t xml:space="preserve"> </w:t>
      </w:r>
      <w:r w:rsidRPr="002C7843">
        <w:rPr>
          <w:b w:val="0"/>
        </w:rPr>
        <w:tab/>
      </w:r>
      <w:r w:rsidRPr="002C7843">
        <w:rPr>
          <w:b w:val="0"/>
        </w:rPr>
        <w:tab/>
      </w:r>
      <w:r w:rsidRPr="002C7843">
        <w:rPr>
          <w:b w:val="0"/>
        </w:rPr>
        <w:tab/>
      </w:r>
      <w:r w:rsidRPr="002C7843">
        <w:rPr>
          <w:b w:val="0"/>
        </w:rPr>
        <w:tab/>
      </w:r>
      <w:r w:rsidRPr="002C7843">
        <w:rPr>
          <w:b w:val="0"/>
        </w:rPr>
        <w:tab/>
      </w:r>
      <w:r w:rsidRPr="002C7843">
        <w:rPr>
          <w:b w:val="0"/>
        </w:rPr>
        <w:tab/>
        <w:t>p. 23</w:t>
      </w:r>
    </w:p>
    <w:p w14:paraId="5E0FBB01" w14:textId="70178EB8" w:rsidR="002C7843" w:rsidRPr="002C7843" w:rsidRDefault="002C7843" w:rsidP="00C1545D">
      <w:pPr>
        <w:pStyle w:val="Heading1"/>
        <w:tabs>
          <w:tab w:val="left" w:pos="1540"/>
        </w:tabs>
        <w:spacing w:after="240"/>
        <w:ind w:left="0"/>
        <w:rPr>
          <w:b w:val="0"/>
        </w:rPr>
      </w:pPr>
      <w:r w:rsidRPr="002C7843">
        <w:rPr>
          <w:b w:val="0"/>
        </w:rPr>
        <w:t>§</w:t>
      </w:r>
      <w:r w:rsidRPr="002C7843">
        <w:rPr>
          <w:b w:val="0"/>
          <w:spacing w:val="-2"/>
        </w:rPr>
        <w:t xml:space="preserve"> </w:t>
      </w:r>
      <w:r w:rsidRPr="002C7843">
        <w:rPr>
          <w:b w:val="0"/>
        </w:rPr>
        <w:t>6.</w:t>
      </w:r>
      <w:r w:rsidRPr="002C7843">
        <w:rPr>
          <w:b w:val="0"/>
        </w:rPr>
        <w:tab/>
      </w:r>
      <w:hyperlink w:anchor="_§_6._Enforcement." w:history="1">
        <w:r w:rsidRPr="00C1545D">
          <w:rPr>
            <w:rStyle w:val="Hyperlink"/>
            <w:b w:val="0"/>
          </w:rPr>
          <w:t>Enforce</w:t>
        </w:r>
        <w:r w:rsidRPr="00C1545D">
          <w:rPr>
            <w:rStyle w:val="Hyperlink"/>
            <w:b w:val="0"/>
          </w:rPr>
          <w:t>m</w:t>
        </w:r>
        <w:r w:rsidRPr="00C1545D">
          <w:rPr>
            <w:rStyle w:val="Hyperlink"/>
            <w:b w:val="0"/>
          </w:rPr>
          <w:t>ent.</w:t>
        </w:r>
      </w:hyperlink>
      <w:r w:rsidRPr="002C7843">
        <w:rPr>
          <w:b w:val="0"/>
        </w:rPr>
        <w:tab/>
      </w:r>
      <w:r w:rsidRPr="002C7843">
        <w:rPr>
          <w:b w:val="0"/>
        </w:rPr>
        <w:tab/>
      </w:r>
      <w:r w:rsidRPr="002C7843">
        <w:rPr>
          <w:b w:val="0"/>
        </w:rPr>
        <w:tab/>
      </w:r>
      <w:r w:rsidRPr="002C7843">
        <w:rPr>
          <w:b w:val="0"/>
        </w:rPr>
        <w:tab/>
      </w:r>
      <w:r w:rsidRPr="002C7843">
        <w:rPr>
          <w:b w:val="0"/>
        </w:rPr>
        <w:tab/>
      </w:r>
      <w:r w:rsidRPr="002C7843">
        <w:rPr>
          <w:b w:val="0"/>
        </w:rPr>
        <w:tab/>
        <w:t>p. 25</w:t>
      </w:r>
    </w:p>
    <w:p w14:paraId="6FC22B9A" w14:textId="4D794DE0" w:rsidR="002C7843" w:rsidRPr="002C7843" w:rsidRDefault="002C7843" w:rsidP="002C7843">
      <w:pPr>
        <w:pStyle w:val="Heading1"/>
        <w:tabs>
          <w:tab w:val="left" w:pos="1540"/>
        </w:tabs>
        <w:ind w:left="0"/>
        <w:rPr>
          <w:b w:val="0"/>
        </w:rPr>
      </w:pPr>
      <w:r w:rsidRPr="002C7843">
        <w:rPr>
          <w:b w:val="0"/>
        </w:rPr>
        <w:t>§</w:t>
      </w:r>
      <w:r w:rsidRPr="002C7843">
        <w:rPr>
          <w:b w:val="0"/>
          <w:spacing w:val="-2"/>
        </w:rPr>
        <w:t xml:space="preserve"> </w:t>
      </w:r>
      <w:r w:rsidRPr="002C7843">
        <w:rPr>
          <w:b w:val="0"/>
        </w:rPr>
        <w:t>7.</w:t>
      </w:r>
      <w:r w:rsidRPr="002C7843">
        <w:rPr>
          <w:b w:val="0"/>
        </w:rPr>
        <w:tab/>
      </w:r>
      <w:hyperlink w:anchor="_§_7._Severability." w:history="1">
        <w:r w:rsidRPr="00C1545D">
          <w:rPr>
            <w:rStyle w:val="Hyperlink"/>
            <w:b w:val="0"/>
          </w:rPr>
          <w:t>Severability.</w:t>
        </w:r>
      </w:hyperlink>
      <w:r w:rsidRPr="002C7843">
        <w:rPr>
          <w:b w:val="0"/>
        </w:rPr>
        <w:tab/>
      </w:r>
      <w:r w:rsidRPr="002C7843">
        <w:rPr>
          <w:b w:val="0"/>
        </w:rPr>
        <w:tab/>
      </w:r>
      <w:r w:rsidRPr="002C7843">
        <w:rPr>
          <w:b w:val="0"/>
        </w:rPr>
        <w:tab/>
      </w:r>
      <w:r w:rsidRPr="002C7843">
        <w:rPr>
          <w:b w:val="0"/>
        </w:rPr>
        <w:tab/>
      </w:r>
      <w:r w:rsidRPr="002C7843">
        <w:rPr>
          <w:b w:val="0"/>
        </w:rPr>
        <w:tab/>
      </w:r>
      <w:r w:rsidRPr="002C7843">
        <w:rPr>
          <w:b w:val="0"/>
        </w:rPr>
        <w:tab/>
      </w:r>
      <w:r>
        <w:rPr>
          <w:b w:val="0"/>
        </w:rPr>
        <w:tab/>
      </w:r>
      <w:r w:rsidRPr="002C7843">
        <w:rPr>
          <w:b w:val="0"/>
        </w:rPr>
        <w:t>p. 25</w:t>
      </w:r>
    </w:p>
    <w:p w14:paraId="1CAFF528" w14:textId="77777777" w:rsidR="002C7843" w:rsidRPr="00E91927" w:rsidRDefault="002C7843" w:rsidP="002C7843">
      <w:pPr>
        <w:pStyle w:val="Heading1"/>
        <w:tabs>
          <w:tab w:val="left" w:pos="1540"/>
        </w:tabs>
        <w:ind w:left="0"/>
      </w:pPr>
    </w:p>
    <w:p w14:paraId="441FD280" w14:textId="77777777" w:rsidR="002C7843" w:rsidRPr="00E91927" w:rsidRDefault="002C7843" w:rsidP="002C7843">
      <w:pPr>
        <w:pStyle w:val="Heading1"/>
        <w:tabs>
          <w:tab w:val="left" w:pos="1540"/>
        </w:tabs>
        <w:ind w:left="0"/>
      </w:pPr>
    </w:p>
    <w:p w14:paraId="4643B0AE" w14:textId="77777777" w:rsidR="002C7843" w:rsidRPr="00E91927" w:rsidRDefault="002C7843" w:rsidP="00382233">
      <w:pPr>
        <w:pStyle w:val="Heading1"/>
        <w:tabs>
          <w:tab w:val="left" w:pos="1540"/>
        </w:tabs>
        <w:ind w:left="0"/>
      </w:pPr>
    </w:p>
    <w:p w14:paraId="06151247" w14:textId="77777777" w:rsidR="00382233" w:rsidRPr="00E91927" w:rsidRDefault="00382233" w:rsidP="00382233">
      <w:pPr>
        <w:pStyle w:val="Heading1"/>
        <w:tabs>
          <w:tab w:val="left" w:pos="1540"/>
        </w:tabs>
        <w:ind w:left="0"/>
      </w:pPr>
    </w:p>
    <w:p w14:paraId="2A9974BB" w14:textId="77777777" w:rsidR="00382233" w:rsidRDefault="00382233">
      <w:pPr>
        <w:rPr>
          <w:b/>
          <w:sz w:val="24"/>
          <w:szCs w:val="24"/>
        </w:rPr>
      </w:pPr>
    </w:p>
    <w:p w14:paraId="42132D77" w14:textId="77777777" w:rsidR="00382233" w:rsidRDefault="00382233">
      <w:pPr>
        <w:rPr>
          <w:b/>
          <w:sz w:val="24"/>
          <w:szCs w:val="24"/>
        </w:rPr>
      </w:pPr>
      <w:r>
        <w:rPr>
          <w:b/>
          <w:sz w:val="24"/>
          <w:szCs w:val="24"/>
        </w:rPr>
        <w:br w:type="page"/>
      </w:r>
    </w:p>
    <w:p w14:paraId="2E0DB0EE" w14:textId="14C5D24E" w:rsidR="0019542F" w:rsidRPr="007034F1" w:rsidRDefault="008E41DF" w:rsidP="002C7843">
      <w:pPr>
        <w:pStyle w:val="Heading1"/>
      </w:pPr>
      <w:bookmarkStart w:id="1" w:name="_§_1._"/>
      <w:bookmarkEnd w:id="1"/>
      <w:r w:rsidRPr="007034F1">
        <w:lastRenderedPageBreak/>
        <w:t>§</w:t>
      </w:r>
      <w:r w:rsidRPr="007034F1">
        <w:rPr>
          <w:spacing w:val="-2"/>
        </w:rPr>
        <w:t xml:space="preserve"> </w:t>
      </w:r>
      <w:r w:rsidRPr="007034F1">
        <w:t>1.</w:t>
      </w:r>
      <w:r w:rsidRPr="007034F1">
        <w:tab/>
      </w:r>
      <w:r w:rsidR="002C7843">
        <w:tab/>
      </w:r>
      <w:r w:rsidRPr="007034F1">
        <w:t>Purpose.</w:t>
      </w:r>
    </w:p>
    <w:p w14:paraId="5E497772" w14:textId="3890DB10" w:rsidR="0019542F" w:rsidRPr="007034F1" w:rsidRDefault="008E41DF" w:rsidP="003C63B3">
      <w:pPr>
        <w:pStyle w:val="ListParagraph"/>
        <w:numPr>
          <w:ilvl w:val="0"/>
          <w:numId w:val="4"/>
        </w:numPr>
        <w:tabs>
          <w:tab w:val="left" w:pos="481"/>
        </w:tabs>
        <w:spacing w:before="195" w:line="276" w:lineRule="auto"/>
        <w:ind w:left="115" w:right="331" w:firstLine="0"/>
        <w:rPr>
          <w:sz w:val="24"/>
          <w:szCs w:val="24"/>
        </w:rPr>
      </w:pPr>
      <w:r w:rsidRPr="007034F1">
        <w:rPr>
          <w:sz w:val="24"/>
          <w:szCs w:val="24"/>
        </w:rPr>
        <w:t xml:space="preserve">The purpose of this </w:t>
      </w:r>
      <w:proofErr w:type="spellStart"/>
      <w:r w:rsidRPr="007034F1">
        <w:rPr>
          <w:sz w:val="24"/>
          <w:szCs w:val="24"/>
        </w:rPr>
        <w:t>subarticle</w:t>
      </w:r>
      <w:proofErr w:type="spellEnd"/>
      <w:r w:rsidRPr="007034F1">
        <w:rPr>
          <w:sz w:val="24"/>
          <w:szCs w:val="24"/>
        </w:rPr>
        <w:t xml:space="preserve"> is to reduce hydrofluorocarbon emissions by adopting </w:t>
      </w:r>
      <w:commentRangeStart w:id="2"/>
      <w:r w:rsidRPr="007034F1">
        <w:rPr>
          <w:sz w:val="24"/>
          <w:szCs w:val="24"/>
        </w:rPr>
        <w:t xml:space="preserve">specific United States Significant New Alternatives Policy Program </w:t>
      </w:r>
      <w:commentRangeStart w:id="3"/>
      <w:del w:id="4" w:author="Jeff Howard" w:date="2018-12-20T09:07:00Z">
        <w:r w:rsidRPr="007034F1" w:rsidDel="00477AB9">
          <w:rPr>
            <w:sz w:val="24"/>
            <w:szCs w:val="24"/>
          </w:rPr>
          <w:delText xml:space="preserve">(SNAP) </w:delText>
        </w:r>
      </w:del>
      <w:commentRangeEnd w:id="3"/>
      <w:r w:rsidR="00477AB9">
        <w:rPr>
          <w:rStyle w:val="CommentReference"/>
        </w:rPr>
        <w:commentReference w:id="3"/>
      </w:r>
      <w:proofErr w:type="gramStart"/>
      <w:r w:rsidRPr="007034F1">
        <w:rPr>
          <w:sz w:val="24"/>
          <w:szCs w:val="24"/>
        </w:rPr>
        <w:t>prohibitions for certain</w:t>
      </w:r>
      <w:proofErr w:type="gramEnd"/>
      <w:r w:rsidRPr="007034F1">
        <w:rPr>
          <w:sz w:val="24"/>
          <w:szCs w:val="24"/>
        </w:rPr>
        <w:t xml:space="preserve"> </w:t>
      </w:r>
      <w:r w:rsidR="009B6F58">
        <w:rPr>
          <w:sz w:val="24"/>
          <w:szCs w:val="24"/>
        </w:rPr>
        <w:t>substances</w:t>
      </w:r>
      <w:r w:rsidR="009B6F58" w:rsidRPr="007034F1">
        <w:rPr>
          <w:sz w:val="24"/>
          <w:szCs w:val="24"/>
        </w:rPr>
        <w:t xml:space="preserve"> </w:t>
      </w:r>
      <w:r w:rsidRPr="007034F1">
        <w:rPr>
          <w:sz w:val="24"/>
          <w:szCs w:val="24"/>
        </w:rPr>
        <w:t xml:space="preserve">in </w:t>
      </w:r>
      <w:r w:rsidR="003C63B3" w:rsidRPr="007034F1">
        <w:rPr>
          <w:sz w:val="24"/>
          <w:szCs w:val="24"/>
        </w:rPr>
        <w:t>stationary refrigeration, chillers, aerosol propellants, and foam end-uses</w:t>
      </w:r>
      <w:r w:rsidRPr="007034F1">
        <w:rPr>
          <w:sz w:val="24"/>
          <w:szCs w:val="24"/>
        </w:rPr>
        <w:t>.</w:t>
      </w:r>
      <w:commentRangeEnd w:id="2"/>
      <w:r w:rsidR="0042725A">
        <w:rPr>
          <w:rStyle w:val="CommentReference"/>
        </w:rPr>
        <w:commentReference w:id="2"/>
      </w:r>
    </w:p>
    <w:p w14:paraId="43783A37" w14:textId="4F1EE4C7" w:rsidR="0048272A" w:rsidRPr="007034F1" w:rsidRDefault="000D2342" w:rsidP="003C63B3">
      <w:pPr>
        <w:pStyle w:val="ListParagraph"/>
        <w:numPr>
          <w:ilvl w:val="0"/>
          <w:numId w:val="4"/>
        </w:numPr>
        <w:tabs>
          <w:tab w:val="left" w:pos="481"/>
        </w:tabs>
        <w:spacing w:before="195" w:line="276" w:lineRule="auto"/>
        <w:ind w:left="115" w:right="331" w:firstLine="0"/>
        <w:rPr>
          <w:sz w:val="24"/>
          <w:szCs w:val="24"/>
        </w:rPr>
      </w:pPr>
      <w:commentRangeStart w:id="5"/>
      <w:r w:rsidRPr="007034F1">
        <w:rPr>
          <w:sz w:val="24"/>
          <w:szCs w:val="24"/>
        </w:rPr>
        <w:t xml:space="preserve">This </w:t>
      </w:r>
      <w:proofErr w:type="spellStart"/>
      <w:r w:rsidRPr="007034F1">
        <w:rPr>
          <w:sz w:val="24"/>
          <w:szCs w:val="24"/>
        </w:rPr>
        <w:t>subarticle</w:t>
      </w:r>
      <w:proofErr w:type="spellEnd"/>
      <w:r w:rsidRPr="007034F1">
        <w:rPr>
          <w:sz w:val="24"/>
          <w:szCs w:val="24"/>
        </w:rPr>
        <w:t xml:space="preserve"> is designed to support </w:t>
      </w:r>
      <w:r w:rsidR="00EB3165">
        <w:rPr>
          <w:sz w:val="24"/>
          <w:szCs w:val="24"/>
        </w:rPr>
        <w:t>Connecticut</w:t>
      </w:r>
      <w:r w:rsidRPr="007034F1">
        <w:rPr>
          <w:sz w:val="24"/>
          <w:szCs w:val="24"/>
        </w:rPr>
        <w:t xml:space="preserve"> greenhouse gas emissions reductions</w:t>
      </w:r>
      <w:del w:id="6" w:author="Jeff Howard" w:date="2018-12-20T09:08:00Z">
        <w:r w:rsidRPr="007034F1" w:rsidDel="00477AB9">
          <w:rPr>
            <w:sz w:val="24"/>
            <w:szCs w:val="24"/>
          </w:rPr>
          <w:delText>, a</w:delText>
        </w:r>
        <w:r w:rsidR="008731A2" w:rsidRPr="007034F1" w:rsidDel="00477AB9">
          <w:rPr>
            <w:sz w:val="24"/>
            <w:szCs w:val="24"/>
          </w:rPr>
          <w:delText>s one of</w:delText>
        </w:r>
      </w:del>
      <w:ins w:id="7" w:author="Jeff Howard" w:date="2018-12-20T09:08:00Z">
        <w:r w:rsidR="00477AB9">
          <w:rPr>
            <w:sz w:val="24"/>
            <w:szCs w:val="24"/>
          </w:rPr>
          <w:t xml:space="preserve"> </w:t>
        </w:r>
      </w:ins>
      <w:ins w:id="8" w:author="Jeff Howard" w:date="2018-12-20T09:10:00Z">
        <w:r w:rsidR="00477AB9">
          <w:rPr>
            <w:sz w:val="24"/>
            <w:szCs w:val="24"/>
          </w:rPr>
          <w:t>reflecting</w:t>
        </w:r>
      </w:ins>
      <w:ins w:id="9" w:author="Jeff Howard" w:date="2018-12-20T09:08:00Z">
        <w:r w:rsidR="00477AB9">
          <w:rPr>
            <w:sz w:val="24"/>
            <w:szCs w:val="24"/>
          </w:rPr>
          <w:t xml:space="preserve"> Connecticut’s participation in the</w:t>
        </w:r>
      </w:ins>
      <w:r w:rsidR="008731A2" w:rsidRPr="007034F1">
        <w:rPr>
          <w:sz w:val="24"/>
          <w:szCs w:val="24"/>
        </w:rPr>
        <w:t xml:space="preserve"> </w:t>
      </w:r>
      <w:del w:id="10" w:author="Jeff Howard" w:date="2018-12-20T09:09:00Z">
        <w:r w:rsidR="007F0834" w:rsidRPr="00477AB9" w:rsidDel="00477AB9">
          <w:rPr>
            <w:sz w:val="24"/>
            <w:szCs w:val="24"/>
            <w:highlight w:val="yellow"/>
            <w:rPrChange w:id="11" w:author="Jeff Howard" w:date="2018-12-20T09:07:00Z">
              <w:rPr>
                <w:sz w:val="24"/>
                <w:szCs w:val="24"/>
              </w:rPr>
            </w:rPrChange>
          </w:rPr>
          <w:delText>[</w:delText>
        </w:r>
        <w:r w:rsidR="008731A2" w:rsidRPr="00477AB9" w:rsidDel="00477AB9">
          <w:rPr>
            <w:sz w:val="24"/>
            <w:szCs w:val="24"/>
            <w:highlight w:val="yellow"/>
            <w:rPrChange w:id="12" w:author="Jeff Howard" w:date="2018-12-20T09:07:00Z">
              <w:rPr>
                <w:sz w:val="24"/>
                <w:szCs w:val="24"/>
              </w:rPr>
            </w:rPrChange>
          </w:rPr>
          <w:delText>17</w:delText>
        </w:r>
        <w:r w:rsidR="007F0834" w:rsidRPr="00477AB9" w:rsidDel="00477AB9">
          <w:rPr>
            <w:sz w:val="24"/>
            <w:szCs w:val="24"/>
            <w:highlight w:val="yellow"/>
            <w:rPrChange w:id="13" w:author="Jeff Howard" w:date="2018-12-20T09:07:00Z">
              <w:rPr>
                <w:sz w:val="24"/>
                <w:szCs w:val="24"/>
              </w:rPr>
            </w:rPrChange>
          </w:rPr>
          <w:delText>]</w:delText>
        </w:r>
        <w:r w:rsidR="008731A2" w:rsidRPr="007034F1" w:rsidDel="00477AB9">
          <w:rPr>
            <w:sz w:val="24"/>
            <w:szCs w:val="24"/>
          </w:rPr>
          <w:delText xml:space="preserve"> states </w:delText>
        </w:r>
        <w:r w:rsidR="007F0834" w:rsidRPr="007034F1" w:rsidDel="00477AB9">
          <w:rPr>
            <w:sz w:val="24"/>
            <w:szCs w:val="24"/>
          </w:rPr>
          <w:delText xml:space="preserve">and territories </w:delText>
        </w:r>
        <w:r w:rsidR="008731A2" w:rsidRPr="007034F1" w:rsidDel="00477AB9">
          <w:rPr>
            <w:sz w:val="24"/>
            <w:szCs w:val="24"/>
          </w:rPr>
          <w:delText xml:space="preserve">within the </w:delText>
        </w:r>
      </w:del>
      <w:r w:rsidRPr="007034F1">
        <w:rPr>
          <w:sz w:val="24"/>
          <w:szCs w:val="24"/>
        </w:rPr>
        <w:t xml:space="preserve">United States Climate Alliance, a bipartisan coalition of governors </w:t>
      </w:r>
      <w:ins w:id="14" w:author="Jeff Howard" w:date="2018-12-20T09:09:00Z">
        <w:r w:rsidR="00477AB9">
          <w:rPr>
            <w:sz w:val="24"/>
            <w:szCs w:val="24"/>
          </w:rPr>
          <w:t xml:space="preserve">of </w:t>
        </w:r>
        <w:r w:rsidR="00477AB9" w:rsidRPr="00994C4C">
          <w:rPr>
            <w:sz w:val="24"/>
            <w:szCs w:val="24"/>
            <w:highlight w:val="yellow"/>
          </w:rPr>
          <w:t>[17]</w:t>
        </w:r>
        <w:r w:rsidR="00477AB9" w:rsidRPr="007034F1">
          <w:rPr>
            <w:sz w:val="24"/>
            <w:szCs w:val="24"/>
          </w:rPr>
          <w:t xml:space="preserve"> states and territories </w:t>
        </w:r>
      </w:ins>
      <w:r w:rsidRPr="007034F1">
        <w:rPr>
          <w:sz w:val="24"/>
          <w:szCs w:val="24"/>
        </w:rPr>
        <w:t xml:space="preserve">committed to greenhouse gas reductions </w:t>
      </w:r>
      <w:r w:rsidR="008731A2" w:rsidRPr="007034F1">
        <w:rPr>
          <w:sz w:val="24"/>
          <w:szCs w:val="24"/>
        </w:rPr>
        <w:t>consistent with the goals of the Paris Agreement of 2015</w:t>
      </w:r>
      <w:r w:rsidRPr="007034F1">
        <w:rPr>
          <w:sz w:val="24"/>
          <w:szCs w:val="24"/>
        </w:rPr>
        <w:t xml:space="preserve">. </w:t>
      </w:r>
      <w:commentRangeEnd w:id="5"/>
      <w:r w:rsidR="00477AB9">
        <w:rPr>
          <w:rStyle w:val="CommentReference"/>
        </w:rPr>
        <w:commentReference w:id="5"/>
      </w:r>
    </w:p>
    <w:p w14:paraId="765E15BC" w14:textId="77777777" w:rsidR="0019542F" w:rsidRPr="007034F1" w:rsidRDefault="000D2342" w:rsidP="003C63B3">
      <w:pPr>
        <w:pStyle w:val="ListParagraph"/>
        <w:numPr>
          <w:ilvl w:val="0"/>
          <w:numId w:val="4"/>
        </w:numPr>
        <w:tabs>
          <w:tab w:val="left" w:pos="481"/>
        </w:tabs>
        <w:spacing w:before="195" w:line="276" w:lineRule="auto"/>
        <w:ind w:left="115" w:right="331" w:firstLine="0"/>
        <w:rPr>
          <w:sz w:val="24"/>
          <w:szCs w:val="24"/>
        </w:rPr>
      </w:pPr>
      <w:r w:rsidRPr="00EB3165">
        <w:rPr>
          <w:sz w:val="24"/>
          <w:szCs w:val="24"/>
          <w:highlight w:val="yellow"/>
        </w:rPr>
        <w:t>[</w:t>
      </w:r>
      <w:r w:rsidR="0048272A" w:rsidRPr="00EB3165">
        <w:rPr>
          <w:sz w:val="24"/>
          <w:szCs w:val="24"/>
          <w:highlight w:val="yellow"/>
        </w:rPr>
        <w:t>IF APPLICABLE, ADD STATE’S OWN HFC REDUCTION GOAL HERE</w:t>
      </w:r>
      <w:commentRangeStart w:id="15"/>
      <w:r w:rsidR="0048272A" w:rsidRPr="00EB3165">
        <w:rPr>
          <w:sz w:val="24"/>
          <w:szCs w:val="24"/>
          <w:highlight w:val="yellow"/>
        </w:rPr>
        <w:t>.</w:t>
      </w:r>
      <w:commentRangeEnd w:id="15"/>
      <w:r w:rsidR="00A65C89">
        <w:rPr>
          <w:rStyle w:val="CommentReference"/>
        </w:rPr>
        <w:commentReference w:id="15"/>
      </w:r>
      <w:r w:rsidRPr="007034F1">
        <w:rPr>
          <w:sz w:val="24"/>
          <w:szCs w:val="24"/>
        </w:rPr>
        <w:t>]</w:t>
      </w:r>
    </w:p>
    <w:p w14:paraId="1274D1A0" w14:textId="77777777" w:rsidR="0019542F" w:rsidRPr="00E91927" w:rsidRDefault="008E41DF" w:rsidP="003C63B3">
      <w:pPr>
        <w:pStyle w:val="BodyText"/>
        <w:spacing w:before="200"/>
        <w:ind w:left="120"/>
      </w:pPr>
      <w:r w:rsidRPr="00E91927">
        <w:t>NOTE: Authority</w:t>
      </w:r>
      <w:r w:rsidR="0048272A" w:rsidRPr="00E91927">
        <w:t xml:space="preserve"> and References</w:t>
      </w:r>
      <w:r w:rsidRPr="00E91927">
        <w:t xml:space="preserve">: </w:t>
      </w:r>
      <w:r w:rsidR="0048272A" w:rsidRPr="00E91927">
        <w:t>[</w:t>
      </w:r>
      <w:r w:rsidR="0048272A" w:rsidRPr="0011303C">
        <w:rPr>
          <w:highlight w:val="yellow"/>
        </w:rPr>
        <w:t>LIST STATE’S AUTHORITY TO BE USED HERE]</w:t>
      </w:r>
      <w:commentRangeStart w:id="16"/>
      <w:r w:rsidR="0048272A" w:rsidRPr="0011303C">
        <w:rPr>
          <w:highlight w:val="yellow"/>
        </w:rPr>
        <w:t>.</w:t>
      </w:r>
      <w:commentRangeEnd w:id="16"/>
      <w:r w:rsidR="00C53F4C">
        <w:rPr>
          <w:rStyle w:val="CommentReference"/>
        </w:rPr>
        <w:commentReference w:id="16"/>
      </w:r>
    </w:p>
    <w:p w14:paraId="65734E08" w14:textId="77777777" w:rsidR="00083B60" w:rsidRPr="00B554BC" w:rsidRDefault="00083B60" w:rsidP="00083B60">
      <w:pPr>
        <w:rPr>
          <w:sz w:val="24"/>
          <w:szCs w:val="24"/>
        </w:rPr>
      </w:pPr>
    </w:p>
    <w:p w14:paraId="138579E7" w14:textId="77777777" w:rsidR="0019542F" w:rsidRPr="00B554BC" w:rsidRDefault="008E41DF" w:rsidP="002C7843">
      <w:pPr>
        <w:pStyle w:val="Heading1"/>
      </w:pPr>
      <w:bookmarkStart w:id="18" w:name="_§_2._"/>
      <w:bookmarkEnd w:id="18"/>
      <w:r w:rsidRPr="00B554BC">
        <w:t>§</w:t>
      </w:r>
      <w:r w:rsidRPr="00B554BC">
        <w:rPr>
          <w:spacing w:val="-2"/>
        </w:rPr>
        <w:t xml:space="preserve"> </w:t>
      </w:r>
      <w:r w:rsidR="000D2342" w:rsidRPr="00B554BC">
        <w:t>2</w:t>
      </w:r>
      <w:r w:rsidRPr="00B554BC">
        <w:t>.</w:t>
      </w:r>
      <w:r w:rsidRPr="00B554BC">
        <w:tab/>
      </w:r>
      <w:r w:rsidR="00083B60" w:rsidRPr="00B554BC">
        <w:tab/>
      </w:r>
      <w:r w:rsidRPr="00B554BC">
        <w:t>Applicability.</w:t>
      </w:r>
    </w:p>
    <w:p w14:paraId="02A2431A" w14:textId="7E8A900F" w:rsidR="0019542F" w:rsidRPr="00E91927" w:rsidRDefault="008E41DF">
      <w:pPr>
        <w:pStyle w:val="BodyText"/>
        <w:spacing w:before="198" w:line="278" w:lineRule="auto"/>
        <w:ind w:right="240"/>
        <w:jc w:val="both"/>
        <w:rPr>
          <w:color w:val="000000" w:themeColor="text1"/>
        </w:rPr>
      </w:pPr>
      <w:r w:rsidRPr="00E91927">
        <w:t xml:space="preserve">This </w:t>
      </w:r>
      <w:proofErr w:type="spellStart"/>
      <w:r w:rsidRPr="00E91927">
        <w:t>subarticle</w:t>
      </w:r>
      <w:proofErr w:type="spellEnd"/>
      <w:r w:rsidRPr="00E91927">
        <w:t xml:space="preserve"> applies to any person who sells, installs, uses, or enters into</w:t>
      </w:r>
      <w:r w:rsidRPr="00E91927">
        <w:rPr>
          <w:spacing w:val="-32"/>
        </w:rPr>
        <w:t xml:space="preserve"> </w:t>
      </w:r>
      <w:r w:rsidRPr="00E91927">
        <w:t xml:space="preserve">commerce, in the State of </w:t>
      </w:r>
      <w:r w:rsidR="00EB3165">
        <w:t>Connecticut</w:t>
      </w:r>
      <w:r w:rsidR="00CF67CF" w:rsidRPr="00E91927">
        <w:t xml:space="preserve">, </w:t>
      </w:r>
      <w:r w:rsidRPr="00E91927">
        <w:t xml:space="preserve">any </w:t>
      </w:r>
      <w:r w:rsidR="009B6F58">
        <w:t>substance</w:t>
      </w:r>
      <w:r w:rsidR="009B6F58" w:rsidRPr="00E91927">
        <w:t xml:space="preserve"> </w:t>
      </w:r>
      <w:r w:rsidRPr="00E91927">
        <w:t xml:space="preserve">in </w:t>
      </w:r>
      <w:r w:rsidRPr="00E91927">
        <w:rPr>
          <w:color w:val="000000" w:themeColor="text1"/>
        </w:rPr>
        <w:t>end-uses listed in Table 1</w:t>
      </w:r>
      <w:ins w:id="19" w:author="Jeff Howard" w:date="2018-12-20T11:49:00Z">
        <w:r w:rsidR="003B218F">
          <w:rPr>
            <w:color w:val="000000" w:themeColor="text1"/>
          </w:rPr>
          <w:t xml:space="preserve"> of</w:t>
        </w:r>
      </w:ins>
      <w:del w:id="20" w:author="Jeff Howard" w:date="2018-12-20T11:49:00Z">
        <w:r w:rsidRPr="00E91927" w:rsidDel="003B218F">
          <w:rPr>
            <w:color w:val="000000" w:themeColor="text1"/>
          </w:rPr>
          <w:delText>,</w:delText>
        </w:r>
      </w:del>
      <w:r w:rsidRPr="00E91927">
        <w:rPr>
          <w:color w:val="000000" w:themeColor="text1"/>
        </w:rPr>
        <w:t xml:space="preserve"> section </w:t>
      </w:r>
      <w:r w:rsidR="000D2342" w:rsidRPr="00E91927">
        <w:rPr>
          <w:color w:val="000000" w:themeColor="text1"/>
        </w:rPr>
        <w:t>4</w:t>
      </w:r>
      <w:del w:id="21" w:author="Jeff Howard" w:date="2018-12-20T11:49:00Z">
        <w:r w:rsidRPr="00E91927" w:rsidDel="003B218F">
          <w:rPr>
            <w:color w:val="000000" w:themeColor="text1"/>
          </w:rPr>
          <w:delText>,</w:delText>
        </w:r>
      </w:del>
      <w:r w:rsidRPr="00E91927">
        <w:rPr>
          <w:color w:val="000000" w:themeColor="text1"/>
        </w:rPr>
        <w:t xml:space="preserve"> of this</w:t>
      </w:r>
      <w:r w:rsidRPr="00E91927">
        <w:rPr>
          <w:color w:val="000000" w:themeColor="text1"/>
          <w:spacing w:val="-3"/>
        </w:rPr>
        <w:t xml:space="preserve"> </w:t>
      </w:r>
      <w:proofErr w:type="spellStart"/>
      <w:r w:rsidRPr="00E91927">
        <w:rPr>
          <w:color w:val="000000" w:themeColor="text1"/>
        </w:rPr>
        <w:t>subarticle</w:t>
      </w:r>
      <w:proofErr w:type="spellEnd"/>
      <w:r w:rsidRPr="00E91927">
        <w:rPr>
          <w:color w:val="000000" w:themeColor="text1"/>
        </w:rPr>
        <w:t>.</w:t>
      </w:r>
    </w:p>
    <w:p w14:paraId="25F4E80E" w14:textId="77777777" w:rsidR="000D2342" w:rsidRPr="00E91927" w:rsidRDefault="002916E9" w:rsidP="000D2342">
      <w:pPr>
        <w:pStyle w:val="BodyText"/>
        <w:spacing w:before="200"/>
        <w:ind w:left="120"/>
      </w:pPr>
      <w:r w:rsidRPr="00E91927">
        <w:t>NOTE: Authority</w:t>
      </w:r>
      <w:r w:rsidR="0048272A" w:rsidRPr="00E91927">
        <w:t xml:space="preserve"> and References</w:t>
      </w:r>
      <w:r w:rsidRPr="00E91927">
        <w:t xml:space="preserve">: </w:t>
      </w:r>
      <w:r w:rsidR="0048272A" w:rsidRPr="00EB3165">
        <w:rPr>
          <w:highlight w:val="yellow"/>
        </w:rPr>
        <w:t>[LIST STATE’S AUTHORITY TO BE USED HERE]</w:t>
      </w:r>
      <w:commentRangeStart w:id="22"/>
      <w:r w:rsidR="0048272A" w:rsidRPr="00E91927">
        <w:t>.</w:t>
      </w:r>
      <w:commentRangeEnd w:id="22"/>
      <w:r w:rsidR="003D5B66">
        <w:rPr>
          <w:rStyle w:val="CommentReference"/>
        </w:rPr>
        <w:commentReference w:id="22"/>
      </w:r>
    </w:p>
    <w:p w14:paraId="3F772FFD" w14:textId="77777777" w:rsidR="0019542F" w:rsidRPr="00B554BC" w:rsidRDefault="0019542F">
      <w:pPr>
        <w:pStyle w:val="BodyText"/>
        <w:spacing w:before="9"/>
        <w:ind w:left="0"/>
      </w:pPr>
    </w:p>
    <w:p w14:paraId="5A78D1A7" w14:textId="77777777" w:rsidR="0019542F" w:rsidRPr="00E91927" w:rsidRDefault="008E41DF">
      <w:pPr>
        <w:pStyle w:val="Heading1"/>
        <w:tabs>
          <w:tab w:val="left" w:pos="1540"/>
        </w:tabs>
      </w:pPr>
      <w:bookmarkStart w:id="24" w:name="_§_3._Definitions."/>
      <w:bookmarkEnd w:id="24"/>
      <w:r w:rsidRPr="00E91927">
        <w:t>§</w:t>
      </w:r>
      <w:r w:rsidRPr="00E91927">
        <w:rPr>
          <w:spacing w:val="-2"/>
        </w:rPr>
        <w:t xml:space="preserve"> </w:t>
      </w:r>
      <w:r w:rsidRPr="00E91927">
        <w:t>3.</w:t>
      </w:r>
      <w:r w:rsidRPr="00E91927">
        <w:tab/>
        <w:t>Definitions.</w:t>
      </w:r>
    </w:p>
    <w:p w14:paraId="680FDE37" w14:textId="77777777" w:rsidR="0019542F" w:rsidRPr="007034F1" w:rsidRDefault="008E41DF">
      <w:pPr>
        <w:pStyle w:val="ListParagraph"/>
        <w:numPr>
          <w:ilvl w:val="0"/>
          <w:numId w:val="3"/>
        </w:numPr>
        <w:tabs>
          <w:tab w:val="left" w:pos="461"/>
        </w:tabs>
        <w:spacing w:before="202"/>
        <w:rPr>
          <w:sz w:val="24"/>
          <w:szCs w:val="24"/>
        </w:rPr>
      </w:pPr>
      <w:r w:rsidRPr="007034F1">
        <w:rPr>
          <w:sz w:val="24"/>
          <w:szCs w:val="24"/>
        </w:rPr>
        <w:t xml:space="preserve">For the purposes of this </w:t>
      </w:r>
      <w:proofErr w:type="spellStart"/>
      <w:r w:rsidRPr="007034F1">
        <w:rPr>
          <w:sz w:val="24"/>
          <w:szCs w:val="24"/>
        </w:rPr>
        <w:t>subarticle</w:t>
      </w:r>
      <w:proofErr w:type="spellEnd"/>
      <w:r w:rsidRPr="007034F1">
        <w:rPr>
          <w:sz w:val="24"/>
          <w:szCs w:val="24"/>
        </w:rPr>
        <w:t>, the following definitions shall</w:t>
      </w:r>
      <w:r w:rsidRPr="007034F1">
        <w:rPr>
          <w:spacing w:val="-27"/>
          <w:sz w:val="24"/>
          <w:szCs w:val="24"/>
        </w:rPr>
        <w:t xml:space="preserve"> </w:t>
      </w:r>
      <w:r w:rsidRPr="007034F1">
        <w:rPr>
          <w:sz w:val="24"/>
          <w:szCs w:val="24"/>
        </w:rPr>
        <w:t>apply:</w:t>
      </w:r>
    </w:p>
    <w:p w14:paraId="224A1F90" w14:textId="224196B0" w:rsidR="007A756E" w:rsidRDefault="007A756E" w:rsidP="004A6C36">
      <w:pPr>
        <w:pStyle w:val="BodyText"/>
        <w:spacing w:before="194" w:line="278" w:lineRule="auto"/>
        <w:ind w:right="441"/>
      </w:pPr>
      <w:commentRangeStart w:id="25"/>
      <w:r w:rsidRPr="00580745">
        <w:rPr>
          <w:i/>
          <w:rPrChange w:id="26" w:author="Jeff Howard" w:date="2018-12-20T09:41:00Z">
            <w:rPr/>
          </w:rPrChange>
        </w:rPr>
        <w:t>“</w:t>
      </w:r>
      <w:commentRangeEnd w:id="25"/>
      <w:r w:rsidR="00BB1822">
        <w:rPr>
          <w:rStyle w:val="CommentReference"/>
        </w:rPr>
        <w:commentReference w:id="25"/>
      </w:r>
      <w:r w:rsidRPr="00457647">
        <w:rPr>
          <w:i/>
        </w:rPr>
        <w:t>Aerosol Product</w:t>
      </w:r>
      <w:r w:rsidRPr="00580745">
        <w:rPr>
          <w:i/>
          <w:rPrChange w:id="27" w:author="Jeff Howard" w:date="2018-12-20T09:41:00Z">
            <w:rPr/>
          </w:rPrChange>
        </w:rPr>
        <w:t>”</w:t>
      </w:r>
      <w:r w:rsidRPr="00E91927">
        <w:t xml:space="preserve"> means a pressurized spray system that dispenses product ingredients by means of a propellant contained in a product or a product's container, or by means of a mechanically induced force. “Aerosol Product” does not include “Pump Spray.”</w:t>
      </w:r>
    </w:p>
    <w:p w14:paraId="10A9AC5C" w14:textId="623F85C9" w:rsidR="007A756E" w:rsidRPr="00E91927" w:rsidRDefault="007A756E" w:rsidP="004A6C36">
      <w:pPr>
        <w:pStyle w:val="BodyText"/>
        <w:spacing w:before="194" w:line="278" w:lineRule="auto"/>
        <w:ind w:right="441"/>
      </w:pPr>
      <w:r w:rsidRPr="00580745">
        <w:rPr>
          <w:i/>
          <w:rPrChange w:id="28" w:author="Jeff Howard" w:date="2018-12-20T09:42:00Z">
            <w:rPr/>
          </w:rPrChange>
        </w:rPr>
        <w:t>“</w:t>
      </w:r>
      <w:r w:rsidRPr="00457647">
        <w:rPr>
          <w:i/>
        </w:rPr>
        <w:t>Aerosol Propellant</w:t>
      </w:r>
      <w:r w:rsidRPr="00580745">
        <w:rPr>
          <w:i/>
          <w:rPrChange w:id="29" w:author="Jeff Howard" w:date="2018-12-20T09:42:00Z">
            <w:rPr/>
          </w:rPrChange>
        </w:rPr>
        <w:t>”</w:t>
      </w:r>
      <w:r w:rsidRPr="00E91927">
        <w:t xml:space="preserve"> means a compressed gas that serves to dispense the contents of an aeroso</w:t>
      </w:r>
      <w:r w:rsidR="00EB3165">
        <w:t xml:space="preserve">l container when the pressure </w:t>
      </w:r>
      <w:proofErr w:type="gramStart"/>
      <w:r w:rsidR="00EB3165">
        <w:t>is</w:t>
      </w:r>
      <w:r w:rsidRPr="00E91927">
        <w:t xml:space="preserve"> released</w:t>
      </w:r>
      <w:proofErr w:type="gramEnd"/>
      <w:r w:rsidRPr="00E91927">
        <w:t xml:space="preserve">. </w:t>
      </w:r>
    </w:p>
    <w:p w14:paraId="5845FF1E" w14:textId="7488E606" w:rsidR="00D17331" w:rsidRPr="00E91927" w:rsidRDefault="00D17331" w:rsidP="004A6C36">
      <w:pPr>
        <w:pStyle w:val="BodyText"/>
        <w:spacing w:before="194" w:line="278" w:lineRule="auto"/>
        <w:ind w:right="441"/>
      </w:pPr>
      <w:r w:rsidRPr="00580745">
        <w:rPr>
          <w:i/>
          <w:rPrChange w:id="30" w:author="Jeff Howard" w:date="2018-12-20T09:42:00Z">
            <w:rPr/>
          </w:rPrChange>
        </w:rPr>
        <w:t>“</w:t>
      </w:r>
      <w:r w:rsidRPr="00457647">
        <w:rPr>
          <w:i/>
        </w:rPr>
        <w:t>Air</w:t>
      </w:r>
      <w:r w:rsidR="00946002" w:rsidRPr="00457647">
        <w:rPr>
          <w:i/>
        </w:rPr>
        <w:t xml:space="preserve"> </w:t>
      </w:r>
      <w:r w:rsidR="009B6F58" w:rsidRPr="00580745">
        <w:rPr>
          <w:i/>
          <w:rPrChange w:id="31" w:author="Jeff Howard" w:date="2018-12-20T09:42:00Z">
            <w:rPr>
              <w:i/>
            </w:rPr>
          </w:rPrChange>
        </w:rPr>
        <w:t>C</w:t>
      </w:r>
      <w:r w:rsidRPr="00580745">
        <w:rPr>
          <w:i/>
          <w:rPrChange w:id="32" w:author="Jeff Howard" w:date="2018-12-20T09:42:00Z">
            <w:rPr>
              <w:i/>
            </w:rPr>
          </w:rPrChange>
        </w:rPr>
        <w:t>onditioning Equipment</w:t>
      </w:r>
      <w:r w:rsidRPr="00580745">
        <w:rPr>
          <w:i/>
          <w:rPrChange w:id="33" w:author="Jeff Howard" w:date="2018-12-20T09:42:00Z">
            <w:rPr/>
          </w:rPrChange>
        </w:rPr>
        <w:t>”</w:t>
      </w:r>
      <w:r w:rsidRPr="00E91927">
        <w:t xml:space="preserve"> means chillers, both centrifugal chillers and positive displacement chillers, intended for comfort cooling of occupied spaces.  </w:t>
      </w:r>
    </w:p>
    <w:p w14:paraId="1058F67F" w14:textId="3451C771" w:rsidR="0019542F" w:rsidRPr="00E91927" w:rsidRDefault="008E41DF" w:rsidP="004A6C36">
      <w:pPr>
        <w:pStyle w:val="BodyText"/>
        <w:spacing w:before="194" w:line="278" w:lineRule="auto"/>
        <w:ind w:right="441"/>
      </w:pPr>
      <w:r w:rsidRPr="00580745">
        <w:rPr>
          <w:i/>
          <w:rPrChange w:id="34" w:author="Jeff Howard" w:date="2018-12-20T09:42:00Z">
            <w:rPr/>
          </w:rPrChange>
        </w:rPr>
        <w:t>“</w:t>
      </w:r>
      <w:r w:rsidRPr="00457647">
        <w:rPr>
          <w:i/>
        </w:rPr>
        <w:t>Blowing Agent</w:t>
      </w:r>
      <w:r w:rsidRPr="00580745">
        <w:rPr>
          <w:i/>
          <w:rPrChange w:id="35" w:author="Jeff Howard" w:date="2018-12-20T09:42:00Z">
            <w:rPr/>
          </w:rPrChange>
        </w:rPr>
        <w:t>”</w:t>
      </w:r>
      <w:r w:rsidRPr="00E91927">
        <w:t xml:space="preserve"> or </w:t>
      </w:r>
      <w:r w:rsidRPr="00580745">
        <w:rPr>
          <w:i/>
          <w:rPrChange w:id="36" w:author="Jeff Howard" w:date="2018-12-20T09:42:00Z">
            <w:rPr/>
          </w:rPrChange>
        </w:rPr>
        <w:t>“</w:t>
      </w:r>
      <w:r w:rsidRPr="00457647">
        <w:rPr>
          <w:i/>
        </w:rPr>
        <w:t>Foam Blowing Agent</w:t>
      </w:r>
      <w:r w:rsidRPr="00580745">
        <w:rPr>
          <w:i/>
          <w:rPrChange w:id="37" w:author="Jeff Howard" w:date="2018-12-20T09:42:00Z">
            <w:rPr/>
          </w:rPrChange>
        </w:rPr>
        <w:t>”</w:t>
      </w:r>
      <w:r w:rsidRPr="00E91927">
        <w:t xml:space="preserve"> or </w:t>
      </w:r>
      <w:r w:rsidRPr="00580745">
        <w:rPr>
          <w:i/>
          <w:rPrChange w:id="38" w:author="Jeff Howard" w:date="2018-12-20T09:42:00Z">
            <w:rPr/>
          </w:rPrChange>
        </w:rPr>
        <w:t>“</w:t>
      </w:r>
      <w:r w:rsidRPr="00457647">
        <w:rPr>
          <w:i/>
        </w:rPr>
        <w:t>Foam Expansion Agent</w:t>
      </w:r>
      <w:r w:rsidRPr="00580745">
        <w:rPr>
          <w:i/>
          <w:rPrChange w:id="39" w:author="Jeff Howard" w:date="2018-12-20T09:42:00Z">
            <w:rPr/>
          </w:rPrChange>
        </w:rPr>
        <w:t>”</w:t>
      </w:r>
      <w:r w:rsidRPr="00E91927">
        <w:t xml:space="preserve"> or </w:t>
      </w:r>
      <w:r w:rsidRPr="00580745">
        <w:rPr>
          <w:i/>
          <w:rPrChange w:id="40" w:author="Jeff Howard" w:date="2018-12-20T09:42:00Z">
            <w:rPr/>
          </w:rPrChange>
        </w:rPr>
        <w:t>“</w:t>
      </w:r>
      <w:r w:rsidRPr="00457647">
        <w:rPr>
          <w:i/>
        </w:rPr>
        <w:t>Foaming Agent</w:t>
      </w:r>
      <w:r w:rsidRPr="00580745">
        <w:rPr>
          <w:i/>
          <w:rPrChange w:id="41" w:author="Jeff Howard" w:date="2018-12-20T09:42:00Z">
            <w:rPr/>
          </w:rPrChange>
        </w:rPr>
        <w:t>”</w:t>
      </w:r>
      <w:r w:rsidRPr="00E91927">
        <w:t xml:space="preserve"> </w:t>
      </w:r>
      <w:r w:rsidR="00EB5E72" w:rsidRPr="00E91927">
        <w:t>means a</w:t>
      </w:r>
      <w:r w:rsidRPr="00E91927">
        <w:t xml:space="preserve"> substance capable of producing a cellular structure via a foaming process in a variety of materials that undergo hardening or phase transition, such as polymers and plastics. Blowing agents </w:t>
      </w:r>
      <w:del w:id="42" w:author="Jeff Howard" w:date="2018-12-20T09:43:00Z">
        <w:r w:rsidRPr="00E91927" w:rsidDel="00580745">
          <w:delText xml:space="preserve">are </w:delText>
        </w:r>
      </w:del>
      <w:r w:rsidRPr="00E91927">
        <w:t xml:space="preserve">typically </w:t>
      </w:r>
      <w:proofErr w:type="gramStart"/>
      <w:ins w:id="43" w:author="Jeff Howard" w:date="2018-12-20T09:43:00Z">
        <w:r w:rsidR="00580745">
          <w:t xml:space="preserve">are </w:t>
        </w:r>
      </w:ins>
      <w:r w:rsidRPr="00E91927">
        <w:t>applied</w:t>
      </w:r>
      <w:proofErr w:type="gramEnd"/>
      <w:r w:rsidRPr="00E91927">
        <w:t xml:space="preserve"> when the blown material is in a liquid stage.</w:t>
      </w:r>
    </w:p>
    <w:p w14:paraId="3FF51C63" w14:textId="77777777" w:rsidR="0019542F" w:rsidRPr="00E91927" w:rsidRDefault="008E41DF" w:rsidP="004A6C36">
      <w:pPr>
        <w:pStyle w:val="BodyText"/>
        <w:spacing w:before="194" w:line="278" w:lineRule="auto"/>
        <w:ind w:right="441"/>
      </w:pPr>
      <w:r w:rsidRPr="00580745">
        <w:rPr>
          <w:i/>
          <w:rPrChange w:id="44" w:author="Jeff Howard" w:date="2018-12-20T09:43:00Z">
            <w:rPr/>
          </w:rPrChange>
        </w:rPr>
        <w:t>“</w:t>
      </w:r>
      <w:r w:rsidRPr="00457647">
        <w:rPr>
          <w:i/>
        </w:rPr>
        <w:t>Capital Cost</w:t>
      </w:r>
      <w:r w:rsidRPr="00580745">
        <w:rPr>
          <w:i/>
          <w:rPrChange w:id="45" w:author="Jeff Howard" w:date="2018-12-20T09:43:00Z">
            <w:rPr/>
          </w:rPrChange>
        </w:rPr>
        <w:t>”</w:t>
      </w:r>
      <w:r w:rsidRPr="00E91927">
        <w:t xml:space="preserve"> means an expense incurred in the production of goods or in rendering </w:t>
      </w:r>
      <w:r w:rsidRPr="00E91927">
        <w:lastRenderedPageBreak/>
        <w:t>services, including but not limited to the cost of engineering, purchase, and installation of components or systems, and instrumentation, and contractor and construction fees.</w:t>
      </w:r>
    </w:p>
    <w:p w14:paraId="394EC8EC" w14:textId="1DF98D0D" w:rsidR="000B36CC" w:rsidRPr="00E91927" w:rsidRDefault="00D36474" w:rsidP="004A6C36">
      <w:pPr>
        <w:pStyle w:val="BodyText"/>
        <w:spacing w:before="194" w:line="278" w:lineRule="auto"/>
        <w:ind w:right="441"/>
      </w:pPr>
      <w:r w:rsidRPr="00580745">
        <w:rPr>
          <w:i/>
          <w:rPrChange w:id="46" w:author="Jeff Howard" w:date="2018-12-20T09:43:00Z">
            <w:rPr/>
          </w:rPrChange>
        </w:rPr>
        <w:t>“</w:t>
      </w:r>
      <w:r w:rsidRPr="00457647">
        <w:rPr>
          <w:i/>
        </w:rPr>
        <w:t>Centrifugal Chiller</w:t>
      </w:r>
      <w:r w:rsidRPr="00580745">
        <w:rPr>
          <w:i/>
          <w:rPrChange w:id="47" w:author="Jeff Howard" w:date="2018-12-20T09:43:00Z">
            <w:rPr/>
          </w:rPrChange>
        </w:rPr>
        <w:t>”</w:t>
      </w:r>
      <w:r w:rsidRPr="00E91927">
        <w:t xml:space="preserve"> means </w:t>
      </w:r>
      <w:r w:rsidR="00964EB6" w:rsidRPr="00E91927">
        <w:t xml:space="preserve">cooling equipment using a refrigerant vapor-compression cycle to </w:t>
      </w:r>
      <w:r w:rsidR="000B36CC" w:rsidRPr="00E91927">
        <w:t xml:space="preserve">chill a secondary heat transfer fluid, typically </w:t>
      </w:r>
      <w:r w:rsidR="0008053F" w:rsidRPr="00E91927">
        <w:t>water, which</w:t>
      </w:r>
      <w:r w:rsidR="000B36CC" w:rsidRPr="00E91927">
        <w:t xml:space="preserve"> circulates </w:t>
      </w:r>
      <w:del w:id="48" w:author="Jeff Howard" w:date="2018-12-20T09:43:00Z">
        <w:r w:rsidR="000B36CC" w:rsidRPr="00E91927" w:rsidDel="00580745">
          <w:delText xml:space="preserve">throughout </w:delText>
        </w:r>
      </w:del>
      <w:ins w:id="49" w:author="Jeff Howard" w:date="2018-12-20T09:43:00Z">
        <w:r w:rsidR="00580745">
          <w:t>in</w:t>
        </w:r>
        <w:r w:rsidR="00580745" w:rsidRPr="00E91927">
          <w:t xml:space="preserve"> </w:t>
        </w:r>
      </w:ins>
      <w:r w:rsidR="000B36CC" w:rsidRPr="00E91927">
        <w:t xml:space="preserve">a building to provide cooling. </w:t>
      </w:r>
      <w:r w:rsidR="0008053F" w:rsidRPr="00E91927">
        <w:t xml:space="preserve">A centrifugal chiller contains a centrifugal compressor that operates by using the centrifugal force applied to an air mass to achieve compression. </w:t>
      </w:r>
      <w:r w:rsidR="000B36CC" w:rsidRPr="00E91927">
        <w:t xml:space="preserve">Centrifugal chiller in this definition is a chiller intended for comfort cooling and does not include cooling for industrial process cooling and refrigeration.  </w:t>
      </w:r>
    </w:p>
    <w:p w14:paraId="1E7EE01A" w14:textId="77777777" w:rsidR="0019542F" w:rsidRPr="00E91927" w:rsidRDefault="008E41DF" w:rsidP="004A6C36">
      <w:pPr>
        <w:pStyle w:val="BodyText"/>
        <w:spacing w:before="194" w:line="278" w:lineRule="auto"/>
        <w:ind w:right="441"/>
      </w:pPr>
      <w:r w:rsidRPr="00580745">
        <w:rPr>
          <w:i/>
          <w:rPrChange w:id="50" w:author="Jeff Howard" w:date="2018-12-20T09:44:00Z">
            <w:rPr/>
          </w:rPrChange>
        </w:rPr>
        <w:t>“</w:t>
      </w:r>
      <w:r w:rsidRPr="00457647">
        <w:rPr>
          <w:i/>
        </w:rPr>
        <w:t>Class I Substance</w:t>
      </w:r>
      <w:r w:rsidRPr="00580745">
        <w:rPr>
          <w:i/>
          <w:rPrChange w:id="51" w:author="Jeff Howard" w:date="2018-12-20T09:44:00Z">
            <w:rPr/>
          </w:rPrChange>
        </w:rPr>
        <w:t>”</w:t>
      </w:r>
      <w:r w:rsidRPr="00E91927">
        <w:t xml:space="preserve"> means any ozone-depleting compound defined in the Clean Air Act, as amended, 42 U.S.C. § 7671(3) (effective November 15, 1990).</w:t>
      </w:r>
    </w:p>
    <w:p w14:paraId="0467FB2C" w14:textId="77777777" w:rsidR="0019542F" w:rsidRPr="00E91927" w:rsidRDefault="008E41DF" w:rsidP="004A6C36">
      <w:pPr>
        <w:pStyle w:val="BodyText"/>
        <w:spacing w:before="194" w:line="278" w:lineRule="auto"/>
        <w:ind w:right="441"/>
      </w:pPr>
      <w:r w:rsidRPr="00580745">
        <w:rPr>
          <w:i/>
          <w:rPrChange w:id="52" w:author="Jeff Howard" w:date="2018-12-20T09:44:00Z">
            <w:rPr/>
          </w:rPrChange>
        </w:rPr>
        <w:t>“</w:t>
      </w:r>
      <w:r w:rsidRPr="00457647">
        <w:rPr>
          <w:i/>
        </w:rPr>
        <w:t>Class II Substance</w:t>
      </w:r>
      <w:r w:rsidRPr="00580745">
        <w:rPr>
          <w:i/>
          <w:rPrChange w:id="53" w:author="Jeff Howard" w:date="2018-12-20T09:44:00Z">
            <w:rPr/>
          </w:rPrChange>
        </w:rPr>
        <w:t>”</w:t>
      </w:r>
      <w:r w:rsidRPr="00E91927">
        <w:t xml:space="preserve"> means any ozone-depleting compound defined in the Clean Air Act, as amended, 42 U.S.C. § 7671(4) (effective November 15, 1990).</w:t>
      </w:r>
    </w:p>
    <w:p w14:paraId="241B8387" w14:textId="0E956E63" w:rsidR="00D36474" w:rsidRPr="00E91927" w:rsidRDefault="00D36474" w:rsidP="004A6C36">
      <w:pPr>
        <w:pStyle w:val="BodyText"/>
        <w:spacing w:before="194" w:line="278" w:lineRule="auto"/>
        <w:ind w:right="441"/>
      </w:pPr>
      <w:r w:rsidRPr="00580745">
        <w:rPr>
          <w:i/>
          <w:rPrChange w:id="54" w:author="Jeff Howard" w:date="2018-12-20T09:44:00Z">
            <w:rPr/>
          </w:rPrChange>
        </w:rPr>
        <w:t>“</w:t>
      </w:r>
      <w:r w:rsidRPr="00457647">
        <w:rPr>
          <w:i/>
        </w:rPr>
        <w:t>Cold Storage Warehouse</w:t>
      </w:r>
      <w:r w:rsidRPr="00580745">
        <w:rPr>
          <w:i/>
          <w:rPrChange w:id="55" w:author="Jeff Howard" w:date="2018-12-20T09:44:00Z">
            <w:rPr/>
          </w:rPrChange>
        </w:rPr>
        <w:t>”</w:t>
      </w:r>
      <w:r w:rsidRPr="00E91927">
        <w:t xml:space="preserve"> means a cooled facility designed to store meat, produce, dairy products, </w:t>
      </w:r>
      <w:del w:id="56" w:author="Jeff Howard" w:date="2018-12-20T11:28:00Z">
        <w:r w:rsidRPr="00E91927" w:rsidDel="00055C99">
          <w:delText xml:space="preserve">and </w:delText>
        </w:r>
      </w:del>
      <w:ins w:id="57" w:author="Jeff Howard" w:date="2018-12-20T11:28:00Z">
        <w:r w:rsidR="00055C99">
          <w:t>or</w:t>
        </w:r>
        <w:r w:rsidR="00055C99" w:rsidRPr="00E91927">
          <w:t xml:space="preserve"> </w:t>
        </w:r>
      </w:ins>
      <w:r w:rsidRPr="00E91927">
        <w:t xml:space="preserve">other perishable goods. </w:t>
      </w:r>
    </w:p>
    <w:p w14:paraId="4E91A2E4" w14:textId="71D2F240" w:rsidR="00C85138" w:rsidRPr="00E91927" w:rsidRDefault="00C85138" w:rsidP="004A6C36">
      <w:pPr>
        <w:pStyle w:val="BodyText"/>
        <w:spacing w:before="194" w:line="278" w:lineRule="auto"/>
        <w:ind w:right="441"/>
      </w:pPr>
      <w:r w:rsidRPr="00580745">
        <w:rPr>
          <w:i/>
          <w:rPrChange w:id="58" w:author="Jeff Howard" w:date="2018-12-20T09:44:00Z">
            <w:rPr/>
          </w:rPrChange>
        </w:rPr>
        <w:t>“</w:t>
      </w:r>
      <w:r w:rsidRPr="00457647">
        <w:rPr>
          <w:i/>
        </w:rPr>
        <w:t xml:space="preserve">Combination </w:t>
      </w:r>
      <w:r w:rsidR="00DD7028" w:rsidRPr="00457647">
        <w:rPr>
          <w:i/>
        </w:rPr>
        <w:t>C</w:t>
      </w:r>
      <w:r w:rsidRPr="00457647">
        <w:rPr>
          <w:i/>
        </w:rPr>
        <w:t xml:space="preserve">ooler </w:t>
      </w:r>
      <w:r w:rsidR="00DD7028" w:rsidRPr="00580745">
        <w:rPr>
          <w:i/>
          <w:rPrChange w:id="59" w:author="Jeff Howard" w:date="2018-12-20T09:44:00Z">
            <w:rPr>
              <w:i/>
            </w:rPr>
          </w:rPrChange>
        </w:rPr>
        <w:t>R</w:t>
      </w:r>
      <w:r w:rsidRPr="00580745">
        <w:rPr>
          <w:i/>
          <w:rPrChange w:id="60" w:author="Jeff Howard" w:date="2018-12-20T09:44:00Z">
            <w:rPr>
              <w:i/>
            </w:rPr>
          </w:rPrChange>
        </w:rPr>
        <w:t xml:space="preserve">efrigeration </w:t>
      </w:r>
      <w:r w:rsidR="00DD7028" w:rsidRPr="00580745">
        <w:rPr>
          <w:i/>
          <w:rPrChange w:id="61" w:author="Jeff Howard" w:date="2018-12-20T09:44:00Z">
            <w:rPr>
              <w:i/>
            </w:rPr>
          </w:rPrChange>
        </w:rPr>
        <w:t>P</w:t>
      </w:r>
      <w:r w:rsidRPr="00580745">
        <w:rPr>
          <w:i/>
          <w:rPrChange w:id="62" w:author="Jeff Howard" w:date="2018-12-20T09:44:00Z">
            <w:rPr>
              <w:i/>
            </w:rPr>
          </w:rPrChange>
        </w:rPr>
        <w:t>roduct</w:t>
      </w:r>
      <w:r w:rsidRPr="00580745">
        <w:rPr>
          <w:i/>
          <w:rPrChange w:id="63" w:author="Jeff Howard" w:date="2018-12-20T09:44:00Z">
            <w:rPr/>
          </w:rPrChange>
        </w:rPr>
        <w:t>”</w:t>
      </w:r>
      <w:r w:rsidRPr="00E91927">
        <w:t xml:space="preserve"> means any </w:t>
      </w:r>
      <w:hyperlink r:id="rId13" w:tooltip="cooler" w:history="1">
        <w:r w:rsidRPr="00E91927">
          <w:t>cooler</w:t>
        </w:r>
      </w:hyperlink>
      <w:r w:rsidRPr="00E91927">
        <w:t xml:space="preserve">-refrigerator, </w:t>
      </w:r>
      <w:hyperlink r:id="rId14" w:tooltip="cooler" w:history="1">
        <w:r w:rsidRPr="00E91927">
          <w:t>cooler</w:t>
        </w:r>
      </w:hyperlink>
      <w:r w:rsidRPr="00E91927">
        <w:t xml:space="preserve">-refrigerator-freezer, or </w:t>
      </w:r>
      <w:hyperlink r:id="rId15" w:tooltip="cooler" w:history="1">
        <w:r w:rsidRPr="00E91927">
          <w:t>cooler</w:t>
        </w:r>
      </w:hyperlink>
      <w:r w:rsidRPr="00E91927">
        <w:t>-freezer.</w:t>
      </w:r>
    </w:p>
    <w:p w14:paraId="4422DE4B" w14:textId="77777777" w:rsidR="00596E24" w:rsidRPr="00E91927" w:rsidRDefault="008E41DF" w:rsidP="004A6C36">
      <w:pPr>
        <w:pStyle w:val="BodyText"/>
        <w:spacing w:before="194" w:line="278" w:lineRule="auto"/>
        <w:ind w:right="441"/>
      </w:pPr>
      <w:r w:rsidRPr="00580745">
        <w:rPr>
          <w:i/>
          <w:rPrChange w:id="64" w:author="Jeff Howard" w:date="2018-12-20T09:44:00Z">
            <w:rPr/>
          </w:rPrChange>
        </w:rPr>
        <w:t>“</w:t>
      </w:r>
      <w:r w:rsidRPr="00457647">
        <w:rPr>
          <w:i/>
        </w:rPr>
        <w:t>Component</w:t>
      </w:r>
      <w:r w:rsidRPr="00580745">
        <w:rPr>
          <w:i/>
          <w:rPrChange w:id="65" w:author="Jeff Howard" w:date="2018-12-20T09:44:00Z">
            <w:rPr/>
          </w:rPrChange>
        </w:rPr>
        <w:t>”</w:t>
      </w:r>
      <w:r w:rsidRPr="00E91927">
        <w:t xml:space="preserve"> means a part of a refrigeration system, including but not limited to condensing units, compressors, condensers, evaporators, and receivers; and all of its connections and subassemblies, without which the refrigeration system will not properly function or will be subject to failures.</w:t>
      </w:r>
    </w:p>
    <w:p w14:paraId="08B6B871" w14:textId="4574F95A" w:rsidR="00596E24" w:rsidRPr="00E91927" w:rsidRDefault="00F47C4C" w:rsidP="004A6C36">
      <w:pPr>
        <w:pStyle w:val="BodyText"/>
        <w:spacing w:before="194" w:line="278" w:lineRule="auto"/>
        <w:ind w:right="441"/>
      </w:pPr>
      <w:r w:rsidRPr="00580745">
        <w:rPr>
          <w:i/>
          <w:rPrChange w:id="66" w:author="Jeff Howard" w:date="2018-12-20T09:44:00Z">
            <w:rPr/>
          </w:rPrChange>
        </w:rPr>
        <w:t>“</w:t>
      </w:r>
      <w:r w:rsidRPr="00457647">
        <w:rPr>
          <w:i/>
        </w:rPr>
        <w:t xml:space="preserve">Consumer </w:t>
      </w:r>
      <w:r w:rsidR="00DD7028" w:rsidRPr="00457647">
        <w:rPr>
          <w:i/>
        </w:rPr>
        <w:t>R</w:t>
      </w:r>
      <w:r w:rsidRPr="00457647">
        <w:rPr>
          <w:i/>
        </w:rPr>
        <w:t xml:space="preserve">efrigeration </w:t>
      </w:r>
      <w:r w:rsidR="00DD7028" w:rsidRPr="00580745">
        <w:rPr>
          <w:i/>
          <w:rPrChange w:id="67" w:author="Jeff Howard" w:date="2018-12-20T09:44:00Z">
            <w:rPr>
              <w:i/>
            </w:rPr>
          </w:rPrChange>
        </w:rPr>
        <w:t>P</w:t>
      </w:r>
      <w:r w:rsidRPr="00580745">
        <w:rPr>
          <w:i/>
          <w:rPrChange w:id="68" w:author="Jeff Howard" w:date="2018-12-20T09:44:00Z">
            <w:rPr>
              <w:i/>
            </w:rPr>
          </w:rPrChange>
        </w:rPr>
        <w:t>roduct</w:t>
      </w:r>
      <w:r w:rsidRPr="00580745">
        <w:rPr>
          <w:i/>
          <w:rPrChange w:id="69" w:author="Jeff Howard" w:date="2018-12-20T09:44:00Z">
            <w:rPr/>
          </w:rPrChange>
        </w:rPr>
        <w:t>”</w:t>
      </w:r>
      <w:r w:rsidRPr="00E91927">
        <w:t xml:space="preserve"> means a refrigerator, refrigerator-freezer, freezer, or miscellaneous refrigeration product.</w:t>
      </w:r>
      <w:ins w:id="70" w:author="Jeff Howard" w:date="2018-12-20T11:30:00Z">
        <w:r w:rsidR="00055C99">
          <w:t xml:space="preserve"> </w:t>
        </w:r>
      </w:ins>
      <w:del w:id="71" w:author="Jeff Howard" w:date="2018-12-20T11:30:00Z">
        <w:r w:rsidRPr="00E91927" w:rsidDel="00055C99">
          <w:delText xml:space="preserve"> </w:delText>
        </w:r>
        <w:r w:rsidR="00FD0985" w:rsidRPr="00E91927" w:rsidDel="00055C99">
          <w:delText xml:space="preserve"> </w:delText>
        </w:r>
      </w:del>
      <w:r w:rsidR="004A6C36" w:rsidRPr="00E91927">
        <w:t>Refrigerated v</w:t>
      </w:r>
      <w:r w:rsidR="00596E24" w:rsidRPr="00E91927">
        <w:t xml:space="preserve">olumes of consumer refrigeration products are determined as prescribed by 10 CFR, Part 430, </w:t>
      </w:r>
      <w:proofErr w:type="gramStart"/>
      <w:r w:rsidR="00596E24" w:rsidRPr="00E91927">
        <w:t>Subpart</w:t>
      </w:r>
      <w:proofErr w:type="gramEnd"/>
      <w:r w:rsidR="00596E24" w:rsidRPr="00E91927">
        <w:t xml:space="preserve"> B, Appendix A to </w:t>
      </w:r>
      <w:r w:rsidR="00EB5E72" w:rsidRPr="00E91927">
        <w:t>S</w:t>
      </w:r>
      <w:r w:rsidR="00596E24" w:rsidRPr="00E91927">
        <w:t>ubpart B of Part 430 “Uniform Test Method for Measuring the Energy Consumption of Refrigerators, Refrigerator-Freezers, and Miscellaneous Refrigeration Products</w:t>
      </w:r>
      <w:r w:rsidR="00EB5E72" w:rsidRPr="00E91927">
        <w:t>.</w:t>
      </w:r>
      <w:r w:rsidR="004A6C36" w:rsidRPr="00E91927">
        <w:t>” Operating t</w:t>
      </w:r>
      <w:r w:rsidR="00596E24" w:rsidRPr="00E91927">
        <w:t xml:space="preserve">emperatures of consumer refrigeration products are determined as prescribed in 10 CFR Part 429, “Certification, Compliance, and Enforcement for Consumer Products and Commercial and Industrial Equipment” </w:t>
      </w:r>
      <w:r w:rsidR="00EB5E72" w:rsidRPr="00E91927">
        <w:t xml:space="preserve">sections </w:t>
      </w:r>
      <w:r w:rsidR="00596E24" w:rsidRPr="00E91927">
        <w:t xml:space="preserve">429.14(d)(2) and 429.61(d)(2). </w:t>
      </w:r>
    </w:p>
    <w:p w14:paraId="64CE8EAE" w14:textId="77777777" w:rsidR="00C85138" w:rsidRPr="00E91927" w:rsidRDefault="00C85138" w:rsidP="004A6C36">
      <w:pPr>
        <w:pStyle w:val="BodyText"/>
        <w:spacing w:before="194" w:line="278" w:lineRule="auto"/>
        <w:ind w:right="441"/>
      </w:pPr>
      <w:r w:rsidRPr="00580745">
        <w:rPr>
          <w:i/>
          <w:rPrChange w:id="72" w:author="Jeff Howard" w:date="2018-12-20T09:44:00Z">
            <w:rPr/>
          </w:rPrChange>
        </w:rPr>
        <w:t>“</w:t>
      </w:r>
      <w:r w:rsidRPr="00457647">
        <w:rPr>
          <w:i/>
        </w:rPr>
        <w:t>Cooler</w:t>
      </w:r>
      <w:r w:rsidRPr="00580745">
        <w:rPr>
          <w:i/>
          <w:rPrChange w:id="73" w:author="Jeff Howard" w:date="2018-12-20T09:44:00Z">
            <w:rPr/>
          </w:rPrChange>
        </w:rPr>
        <w:t>”</w:t>
      </w:r>
      <w:r w:rsidRPr="00E91927">
        <w:t xml:space="preserve"> means a cabinet, used with one or more doors, that has a source of refrigeration capable of operating on single-phase, alternating current and is capable of maintaining compartment temperatures either: </w:t>
      </w:r>
    </w:p>
    <w:p w14:paraId="63449BED" w14:textId="77777777" w:rsidR="00C85138" w:rsidRPr="00E91927" w:rsidRDefault="00C85138" w:rsidP="00F61CBA">
      <w:pPr>
        <w:pStyle w:val="BodyText"/>
        <w:numPr>
          <w:ilvl w:val="0"/>
          <w:numId w:val="21"/>
        </w:numPr>
        <w:spacing w:before="194" w:line="278" w:lineRule="auto"/>
        <w:ind w:right="441"/>
      </w:pPr>
      <w:r w:rsidRPr="00E91927">
        <w:t xml:space="preserve">No lower than 39 °F (3.9 °C); or </w:t>
      </w:r>
    </w:p>
    <w:p w14:paraId="5A1EB075" w14:textId="77777777" w:rsidR="00C85138" w:rsidRPr="00E91927" w:rsidRDefault="00C85138" w:rsidP="00F61CBA">
      <w:pPr>
        <w:pStyle w:val="BodyText"/>
        <w:numPr>
          <w:ilvl w:val="0"/>
          <w:numId w:val="21"/>
        </w:numPr>
        <w:spacing w:before="194" w:line="278" w:lineRule="auto"/>
        <w:ind w:right="441"/>
      </w:pPr>
      <w:r w:rsidRPr="00E91927">
        <w:lastRenderedPageBreak/>
        <w:t xml:space="preserve">In a range that extends no lower than 37 °F (2.8 °C) but at least as high as 60 °F (15.6 °C). </w:t>
      </w:r>
    </w:p>
    <w:p w14:paraId="66645EC7" w14:textId="4BA126C5" w:rsidR="00EB5E72" w:rsidRPr="00E91927" w:rsidRDefault="00F74577" w:rsidP="004A6C36">
      <w:pPr>
        <w:pStyle w:val="BodyText"/>
        <w:spacing w:before="194" w:line="278" w:lineRule="auto"/>
        <w:ind w:right="441"/>
      </w:pPr>
      <w:r w:rsidRPr="00580745">
        <w:rPr>
          <w:i/>
          <w:rPrChange w:id="74" w:author="Jeff Howard" w:date="2018-12-20T09:44:00Z">
            <w:rPr/>
          </w:rPrChange>
        </w:rPr>
        <w:t>“</w:t>
      </w:r>
      <w:r w:rsidR="00F47C4C" w:rsidRPr="00457647">
        <w:rPr>
          <w:i/>
        </w:rPr>
        <w:t xml:space="preserve">Cooler </w:t>
      </w:r>
      <w:r w:rsidR="00DD7028" w:rsidRPr="00457647">
        <w:rPr>
          <w:i/>
        </w:rPr>
        <w:t>C</w:t>
      </w:r>
      <w:r w:rsidR="00F47C4C" w:rsidRPr="00457647">
        <w:rPr>
          <w:i/>
        </w:rPr>
        <w:t>ompartment</w:t>
      </w:r>
      <w:r w:rsidRPr="00580745">
        <w:rPr>
          <w:i/>
          <w:rPrChange w:id="75" w:author="Jeff Howard" w:date="2018-12-20T09:44:00Z">
            <w:rPr/>
          </w:rPrChange>
        </w:rPr>
        <w:t>”</w:t>
      </w:r>
      <w:r w:rsidR="00F47C4C" w:rsidRPr="00E91927">
        <w:t xml:space="preserve"> means a refrigerated compartment designed exclusively for wine or other beverages within a consumer refrigeration product that is capable of maintaining compartment temperatures either</w:t>
      </w:r>
      <w:proofErr w:type="gramStart"/>
      <w:r w:rsidR="00EB5E72" w:rsidRPr="00E91927">
        <w:t>;</w:t>
      </w:r>
      <w:proofErr w:type="gramEnd"/>
      <w:r w:rsidR="00EB5E72" w:rsidRPr="00E91927">
        <w:t xml:space="preserve"> </w:t>
      </w:r>
    </w:p>
    <w:p w14:paraId="3394F62C" w14:textId="2D8A69ED" w:rsidR="00EB5E72" w:rsidRPr="00E91927" w:rsidRDefault="00F47C4C" w:rsidP="00B554BC">
      <w:pPr>
        <w:pStyle w:val="BodyText"/>
        <w:spacing w:before="194" w:line="278" w:lineRule="auto"/>
        <w:ind w:right="441" w:firstLine="620"/>
      </w:pPr>
      <w:r w:rsidRPr="00E91927">
        <w:t>(</w:t>
      </w:r>
      <w:r w:rsidR="00EB5E72" w:rsidRPr="00E91927">
        <w:t>1</w:t>
      </w:r>
      <w:r w:rsidRPr="00E91927">
        <w:t xml:space="preserve">) </w:t>
      </w:r>
      <w:r w:rsidR="00EB5E72" w:rsidRPr="00E91927">
        <w:t>N</w:t>
      </w:r>
      <w:r w:rsidRPr="00E91927">
        <w:t>o lower than 39 °F (3.9 °C)</w:t>
      </w:r>
      <w:r w:rsidR="00EB5E72" w:rsidRPr="00E91927">
        <w:t>;</w:t>
      </w:r>
      <w:r w:rsidRPr="00E91927">
        <w:t xml:space="preserve"> or </w:t>
      </w:r>
    </w:p>
    <w:p w14:paraId="74B4D5D1" w14:textId="6CDF9B1D" w:rsidR="00F47C4C" w:rsidRPr="00E91927" w:rsidRDefault="00F47C4C" w:rsidP="00B554BC">
      <w:pPr>
        <w:pStyle w:val="BodyText"/>
        <w:spacing w:before="194" w:line="278" w:lineRule="auto"/>
        <w:ind w:left="1008" w:right="446" w:hanging="288"/>
      </w:pPr>
      <w:r w:rsidRPr="00E91927">
        <w:t>(</w:t>
      </w:r>
      <w:r w:rsidR="00EB5E72" w:rsidRPr="00E91927">
        <w:t>2</w:t>
      </w:r>
      <w:r w:rsidRPr="00E91927">
        <w:t xml:space="preserve">) </w:t>
      </w:r>
      <w:r w:rsidR="00EB5E72" w:rsidRPr="00E91927">
        <w:t>I</w:t>
      </w:r>
      <w:r w:rsidRPr="00E91927">
        <w:t xml:space="preserve">n a range that extends no lower than 37 °F (2.8 °C) but at least as high as 60 °F </w:t>
      </w:r>
      <w:r w:rsidR="00F74577" w:rsidRPr="00E91927">
        <w:t>(15.6 °C).</w:t>
      </w:r>
    </w:p>
    <w:p w14:paraId="587B98FA" w14:textId="4A7AB7CD" w:rsidR="00C85138" w:rsidRPr="00E91927" w:rsidRDefault="00C85138" w:rsidP="004A6C36">
      <w:pPr>
        <w:pStyle w:val="BodyText"/>
        <w:spacing w:before="194" w:line="278" w:lineRule="auto"/>
        <w:ind w:right="441"/>
      </w:pPr>
      <w:r w:rsidRPr="00580745">
        <w:rPr>
          <w:i/>
          <w:rPrChange w:id="76" w:author="Jeff Howard" w:date="2018-12-20T09:44:00Z">
            <w:rPr/>
          </w:rPrChange>
        </w:rPr>
        <w:t>“</w:t>
      </w:r>
      <w:r w:rsidRPr="00457647">
        <w:rPr>
          <w:i/>
        </w:rPr>
        <w:t>Cooler-freezer</w:t>
      </w:r>
      <w:ins w:id="77" w:author="Jeff Howard" w:date="2018-12-20T09:44:00Z">
        <w:r w:rsidR="00580745">
          <w:t xml:space="preserve">” </w:t>
        </w:r>
      </w:ins>
      <w:del w:id="78" w:author="Jeff Howard" w:date="2018-12-20T09:44:00Z">
        <w:r w:rsidRPr="00580745" w:rsidDel="00580745">
          <w:rPr>
            <w:i/>
            <w:rPrChange w:id="79" w:author="Jeff Howard" w:date="2018-12-20T09:44:00Z">
              <w:rPr/>
            </w:rPrChange>
          </w:rPr>
          <w:delText xml:space="preserve"> “</w:delText>
        </w:r>
      </w:del>
      <w:r w:rsidRPr="00E91927">
        <w:t xml:space="preserve">means a cabinet, used with one or more doors, that has a source of refrigeration that requires single-phase, alternating current electric energy input only, and consists of two or more compartments, including at least one cooler compartment, where the remaining compartment(s) are capable of maintaining compartment temperatures at 0 °F (−17.8 °C) or below. </w:t>
      </w:r>
    </w:p>
    <w:p w14:paraId="18A897F3" w14:textId="77777777" w:rsidR="00C85138" w:rsidRPr="00E91927" w:rsidRDefault="00C85138" w:rsidP="004A6C36">
      <w:pPr>
        <w:pStyle w:val="BodyText"/>
        <w:spacing w:before="194" w:line="278" w:lineRule="auto"/>
        <w:ind w:right="441"/>
      </w:pPr>
      <w:r w:rsidRPr="00580745">
        <w:rPr>
          <w:i/>
          <w:rPrChange w:id="80" w:author="Jeff Howard" w:date="2018-12-20T09:45:00Z">
            <w:rPr/>
          </w:rPrChange>
        </w:rPr>
        <w:t>“</w:t>
      </w:r>
      <w:r w:rsidRPr="00457647">
        <w:rPr>
          <w:i/>
        </w:rPr>
        <w:t>Cooler-refrigerator</w:t>
      </w:r>
      <w:r w:rsidRPr="00580745">
        <w:rPr>
          <w:i/>
          <w:rPrChange w:id="81" w:author="Jeff Howard" w:date="2018-12-20T09:45:00Z">
            <w:rPr/>
          </w:rPrChange>
        </w:rPr>
        <w:t>”</w:t>
      </w:r>
      <w:r w:rsidRPr="00E91927">
        <w:t xml:space="preserve"> means a cabinet, used with one or more doors, that has a source of refrigeration that requires single-phase, alternating current electric energy input only, and consists of two or more compartments, including at least one cooler compartment, where: </w:t>
      </w:r>
    </w:p>
    <w:p w14:paraId="16D9F2B0" w14:textId="594E9CDF" w:rsidR="00C85138" w:rsidRPr="00E91927" w:rsidRDefault="00C85138" w:rsidP="00F61CBA">
      <w:pPr>
        <w:pStyle w:val="BodyText"/>
        <w:numPr>
          <w:ilvl w:val="0"/>
          <w:numId w:val="19"/>
        </w:numPr>
        <w:spacing w:before="194" w:line="278" w:lineRule="auto"/>
        <w:ind w:right="441"/>
      </w:pPr>
      <w:r w:rsidRPr="00E91927">
        <w:t>At least one of the remaining compartments is not a cooler compartmen</w:t>
      </w:r>
      <w:r w:rsidR="00F74577" w:rsidRPr="00E91927">
        <w:t xml:space="preserve">t </w:t>
      </w:r>
      <w:r w:rsidRPr="00E91927">
        <w:t xml:space="preserve">and is capable of maintaining compartment temperatures above 32 °F </w:t>
      </w:r>
      <w:r w:rsidR="00F74577" w:rsidRPr="00E91927">
        <w:t>(0 °C) and below 39 °F (3.9 °C)</w:t>
      </w:r>
      <w:r w:rsidR="00EB5E72" w:rsidRPr="00E91927">
        <w:t>;</w:t>
      </w:r>
      <w:r w:rsidR="00F74577" w:rsidRPr="00E91927">
        <w:t xml:space="preserve"> </w:t>
      </w:r>
    </w:p>
    <w:p w14:paraId="42400043" w14:textId="77777777" w:rsidR="00C85138" w:rsidRPr="00E91927" w:rsidRDefault="00C85138" w:rsidP="00F61CBA">
      <w:pPr>
        <w:pStyle w:val="BodyText"/>
        <w:numPr>
          <w:ilvl w:val="0"/>
          <w:numId w:val="19"/>
        </w:numPr>
        <w:spacing w:before="194" w:line="278" w:lineRule="auto"/>
        <w:ind w:right="441"/>
      </w:pPr>
      <w:r w:rsidRPr="00E91927">
        <w:t xml:space="preserve">The cabinet may also include a compartment capable of maintaining compartment temperatures below 32 °F (0 °C); but </w:t>
      </w:r>
    </w:p>
    <w:p w14:paraId="2C56D844" w14:textId="77777777" w:rsidR="00C85138" w:rsidRPr="00E91927" w:rsidRDefault="00C85138" w:rsidP="00F61CBA">
      <w:pPr>
        <w:pStyle w:val="BodyText"/>
        <w:numPr>
          <w:ilvl w:val="0"/>
          <w:numId w:val="19"/>
        </w:numPr>
        <w:spacing w:before="194" w:line="278" w:lineRule="auto"/>
        <w:ind w:right="441"/>
      </w:pPr>
      <w:r w:rsidRPr="00E91927">
        <w:t>The cabinet does not provide a separate low temperature compartment capable of maintaining compartment temperatures be</w:t>
      </w:r>
      <w:r w:rsidR="00F74577" w:rsidRPr="00E91927">
        <w:t>low 8 °F (−13.3 °C).</w:t>
      </w:r>
    </w:p>
    <w:p w14:paraId="17694D68" w14:textId="4348622A" w:rsidR="00F04E06" w:rsidDel="00055C99" w:rsidRDefault="00F04E06" w:rsidP="004A6C36">
      <w:pPr>
        <w:pStyle w:val="BodyText"/>
        <w:spacing w:before="194" w:line="278" w:lineRule="auto"/>
        <w:ind w:right="441"/>
        <w:rPr>
          <w:del w:id="82" w:author="Jeff Howard" w:date="2018-12-20T11:34:00Z"/>
        </w:rPr>
      </w:pPr>
    </w:p>
    <w:p w14:paraId="1AB37EF3" w14:textId="389A6D8B" w:rsidR="00C85138" w:rsidRPr="00E91927" w:rsidRDefault="00C85138" w:rsidP="004A6C36">
      <w:pPr>
        <w:pStyle w:val="BodyText"/>
        <w:spacing w:before="194" w:line="278" w:lineRule="auto"/>
        <w:ind w:right="441"/>
      </w:pPr>
      <w:r w:rsidRPr="00580745">
        <w:rPr>
          <w:i/>
          <w:rPrChange w:id="83" w:author="Jeff Howard" w:date="2018-12-20T09:45:00Z">
            <w:rPr/>
          </w:rPrChange>
        </w:rPr>
        <w:t>“</w:t>
      </w:r>
      <w:r w:rsidRPr="00457647">
        <w:rPr>
          <w:i/>
        </w:rPr>
        <w:t>Cooler-refrigerator-freezer</w:t>
      </w:r>
      <w:r w:rsidRPr="00580745">
        <w:rPr>
          <w:i/>
          <w:rPrChange w:id="84" w:author="Jeff Howard" w:date="2018-12-20T09:45:00Z">
            <w:rPr/>
          </w:rPrChange>
        </w:rPr>
        <w:t>”</w:t>
      </w:r>
      <w:r w:rsidRPr="00E91927">
        <w:t xml:space="preserve"> means a cabinet, used with one or more doors, that has a source of refrigeration that requires single-phase, alternating current electric energy input only, and consists of three or more compartments, including at least one cooler compartment, where: </w:t>
      </w:r>
    </w:p>
    <w:p w14:paraId="7319E65F" w14:textId="77777777" w:rsidR="00C85138" w:rsidRPr="00E91927" w:rsidRDefault="00C85138" w:rsidP="00F61CBA">
      <w:pPr>
        <w:pStyle w:val="BodyText"/>
        <w:numPr>
          <w:ilvl w:val="0"/>
          <w:numId w:val="17"/>
        </w:numPr>
        <w:spacing w:before="194" w:line="278" w:lineRule="auto"/>
        <w:ind w:right="441"/>
      </w:pPr>
      <w:r w:rsidRPr="00E91927">
        <w:t xml:space="preserve">At least one of the remaining compartments is not a cooler compartment and is capable of maintaining compartment temperatures above 32 °F (0 °C) and below 39 °F (3.9 °C); and </w:t>
      </w:r>
    </w:p>
    <w:p w14:paraId="43A7D042" w14:textId="77777777" w:rsidR="00C85138" w:rsidRPr="00E91927" w:rsidRDefault="00C85138" w:rsidP="00F61CBA">
      <w:pPr>
        <w:pStyle w:val="BodyText"/>
        <w:numPr>
          <w:ilvl w:val="0"/>
          <w:numId w:val="17"/>
        </w:numPr>
        <w:spacing w:before="194" w:line="278" w:lineRule="auto"/>
        <w:ind w:right="441"/>
      </w:pPr>
      <w:r w:rsidRPr="00E91927">
        <w:t xml:space="preserve">At least one other compartment is capable of maintaining compartment temperatures below 8 °F (−13.3 °C) and </w:t>
      </w:r>
      <w:proofErr w:type="gramStart"/>
      <w:r w:rsidRPr="00E91927">
        <w:t>may be adjusted</w:t>
      </w:r>
      <w:proofErr w:type="gramEnd"/>
      <w:r w:rsidRPr="00E91927">
        <w:t xml:space="preserve"> by the user to a </w:t>
      </w:r>
      <w:r w:rsidRPr="00E91927">
        <w:lastRenderedPageBreak/>
        <w:t>temperat</w:t>
      </w:r>
      <w:r w:rsidR="00AB2D06" w:rsidRPr="00E91927">
        <w:t>ure of 0 °F (−17.8 °C) or below</w:t>
      </w:r>
      <w:r w:rsidRPr="00E91927">
        <w:t xml:space="preserve">. </w:t>
      </w:r>
    </w:p>
    <w:p w14:paraId="17ED56A9" w14:textId="77777777" w:rsidR="0019542F" w:rsidRPr="00E91927" w:rsidRDefault="008E41DF" w:rsidP="004A6C36">
      <w:pPr>
        <w:pStyle w:val="BodyText"/>
        <w:spacing w:before="194" w:line="278" w:lineRule="auto"/>
        <w:ind w:right="441"/>
      </w:pPr>
      <w:r w:rsidRPr="00580745">
        <w:rPr>
          <w:i/>
          <w:rPrChange w:id="85" w:author="Jeff Howard" w:date="2018-12-20T09:45:00Z">
            <w:rPr/>
          </w:rPrChange>
        </w:rPr>
        <w:t>“</w:t>
      </w:r>
      <w:r w:rsidRPr="00457647">
        <w:rPr>
          <w:i/>
        </w:rPr>
        <w:t>Cumulative Replacement</w:t>
      </w:r>
      <w:r w:rsidRPr="00580745">
        <w:rPr>
          <w:i/>
          <w:rPrChange w:id="86" w:author="Jeff Howard" w:date="2018-12-20T09:45:00Z">
            <w:rPr/>
          </w:rPrChange>
        </w:rPr>
        <w:t>”</w:t>
      </w:r>
      <w:r w:rsidRPr="00E91927">
        <w:t xml:space="preserve"> means the addition of or change in multiple components within a three-year period.</w:t>
      </w:r>
    </w:p>
    <w:p w14:paraId="07224D57" w14:textId="24C59619" w:rsidR="0019542F" w:rsidRPr="00E91927" w:rsidRDefault="008E41DF" w:rsidP="004A6C36">
      <w:pPr>
        <w:pStyle w:val="BodyText"/>
        <w:spacing w:before="194" w:line="278" w:lineRule="auto"/>
        <w:ind w:right="441"/>
      </w:pPr>
      <w:r w:rsidRPr="00580745">
        <w:rPr>
          <w:i/>
          <w:rPrChange w:id="87" w:author="Jeff Howard" w:date="2018-12-20T09:45:00Z">
            <w:rPr/>
          </w:rPrChange>
        </w:rPr>
        <w:t>‘‘</w:t>
      </w:r>
      <w:r w:rsidRPr="00457647">
        <w:rPr>
          <w:i/>
        </w:rPr>
        <w:t>End-use</w:t>
      </w:r>
      <w:r w:rsidRPr="00580745">
        <w:rPr>
          <w:i/>
          <w:rPrChange w:id="88" w:author="Jeff Howard" w:date="2018-12-20T09:45:00Z">
            <w:rPr/>
          </w:rPrChange>
        </w:rPr>
        <w:t>’’</w:t>
      </w:r>
      <w:r w:rsidRPr="00E91927">
        <w:t xml:space="preserve"> means processes or classes of specific applications within industry sectors, </w:t>
      </w:r>
      <w:r w:rsidR="0091400E">
        <w:t>including but not limited to</w:t>
      </w:r>
      <w:r w:rsidRPr="00E91927">
        <w:t xml:space="preserve"> those listed in Table 1</w:t>
      </w:r>
      <w:ins w:id="89" w:author="Jeff Howard" w:date="2018-12-20T11:49:00Z">
        <w:r w:rsidR="003B218F">
          <w:t xml:space="preserve"> of </w:t>
        </w:r>
      </w:ins>
      <w:del w:id="90" w:author="Jeff Howard" w:date="2018-12-20T11:49:00Z">
        <w:r w:rsidRPr="00E91927" w:rsidDel="003B218F">
          <w:delText xml:space="preserve">, </w:delText>
        </w:r>
      </w:del>
      <w:r w:rsidRPr="00E91927">
        <w:t xml:space="preserve">section </w:t>
      </w:r>
      <w:r w:rsidR="00193562" w:rsidRPr="00E91927">
        <w:t>4</w:t>
      </w:r>
      <w:r w:rsidRPr="00E91927">
        <w:t xml:space="preserve"> of this </w:t>
      </w:r>
      <w:proofErr w:type="spellStart"/>
      <w:r w:rsidRPr="00E91927">
        <w:t>subarticle</w:t>
      </w:r>
      <w:proofErr w:type="spellEnd"/>
      <w:r w:rsidRPr="00E91927">
        <w:t>.</w:t>
      </w:r>
    </w:p>
    <w:p w14:paraId="49FDC212" w14:textId="0739E562" w:rsidR="00AC71F9" w:rsidRPr="00E91927" w:rsidRDefault="008E41DF" w:rsidP="004A6C36">
      <w:pPr>
        <w:pStyle w:val="BodyText"/>
        <w:spacing w:before="194" w:line="278" w:lineRule="auto"/>
        <w:ind w:right="441"/>
      </w:pPr>
      <w:r w:rsidRPr="00580745">
        <w:rPr>
          <w:i/>
          <w:rPrChange w:id="91" w:author="Jeff Howard" w:date="2018-12-20T09:45:00Z">
            <w:rPr/>
          </w:rPrChange>
        </w:rPr>
        <w:t>“</w:t>
      </w:r>
      <w:r w:rsidRPr="00457647">
        <w:rPr>
          <w:i/>
        </w:rPr>
        <w:t>Executive Officer</w:t>
      </w:r>
      <w:r w:rsidRPr="00580745">
        <w:rPr>
          <w:i/>
          <w:rPrChange w:id="92" w:author="Jeff Howard" w:date="2018-12-20T09:45:00Z">
            <w:rPr/>
          </w:rPrChange>
        </w:rPr>
        <w:t>”</w:t>
      </w:r>
      <w:r w:rsidRPr="00E91927">
        <w:t xml:space="preserve"> means the </w:t>
      </w:r>
      <w:commentRangeStart w:id="93"/>
      <w:del w:id="94" w:author="Jeff Howard" w:date="2018-12-20T11:38:00Z">
        <w:r w:rsidRPr="00E91927" w:rsidDel="00457647">
          <w:delText xml:space="preserve">Executive </w:delText>
        </w:r>
      </w:del>
      <w:ins w:id="95" w:author="Jeff Howard" w:date="2018-12-20T11:39:00Z">
        <w:r w:rsidR="00457647">
          <w:t>Commissioner</w:t>
        </w:r>
      </w:ins>
      <w:del w:id="96" w:author="Jeff Howard" w:date="2018-12-20T11:38:00Z">
        <w:r w:rsidRPr="00E91927" w:rsidDel="00457647">
          <w:delText xml:space="preserve">Officer </w:delText>
        </w:r>
      </w:del>
      <w:ins w:id="97" w:author="Jeff Howard" w:date="2018-12-20T11:38:00Z">
        <w:r w:rsidR="00457647" w:rsidRPr="00E91927">
          <w:t xml:space="preserve"> </w:t>
        </w:r>
      </w:ins>
      <w:r w:rsidRPr="00E91927">
        <w:t xml:space="preserve">of the </w:t>
      </w:r>
      <w:del w:id="98" w:author="Jeff Howard" w:date="2018-12-20T11:38:00Z">
        <w:r w:rsidR="00157514" w:rsidRPr="00FB224A" w:rsidDel="00055C99">
          <w:rPr>
            <w:highlight w:val="yellow"/>
          </w:rPr>
          <w:delText>[</w:delText>
        </w:r>
        <w:r w:rsidR="00DD7028" w:rsidRPr="00FB224A" w:rsidDel="00055C99">
          <w:rPr>
            <w:highlight w:val="yellow"/>
          </w:rPr>
          <w:delText>STATE AGENCY</w:delText>
        </w:r>
        <w:r w:rsidR="00157514" w:rsidRPr="00FB224A" w:rsidDel="00055C99">
          <w:rPr>
            <w:highlight w:val="yellow"/>
          </w:rPr>
          <w:delText>]</w:delText>
        </w:r>
      </w:del>
      <w:ins w:id="99" w:author="Jeff Howard" w:date="2018-12-20T11:38:00Z">
        <w:r w:rsidR="00055C99">
          <w:t>Department of Energy and Environmental Protection</w:t>
        </w:r>
      </w:ins>
      <w:commentRangeEnd w:id="93"/>
      <w:ins w:id="100" w:author="Jeff Howard" w:date="2018-12-20T11:39:00Z">
        <w:r w:rsidR="00457647">
          <w:rPr>
            <w:rStyle w:val="CommentReference"/>
          </w:rPr>
          <w:commentReference w:id="93"/>
        </w:r>
      </w:ins>
      <w:r w:rsidRPr="00E91927">
        <w:t xml:space="preserve"> or his or her delegate.</w:t>
      </w:r>
      <w:r w:rsidR="00AC71F9" w:rsidRPr="00E91927">
        <w:t xml:space="preserve"> </w:t>
      </w:r>
    </w:p>
    <w:p w14:paraId="270B009C" w14:textId="3F49C193" w:rsidR="0019542F" w:rsidRPr="00E91927" w:rsidRDefault="008E41DF" w:rsidP="004A6C36">
      <w:pPr>
        <w:pStyle w:val="BodyText"/>
        <w:spacing w:before="194" w:line="278" w:lineRule="auto"/>
        <w:ind w:right="441"/>
      </w:pPr>
      <w:r w:rsidRPr="00580745">
        <w:rPr>
          <w:i/>
          <w:rPrChange w:id="101" w:author="Jeff Howard" w:date="2018-12-20T09:45:00Z">
            <w:rPr/>
          </w:rPrChange>
        </w:rPr>
        <w:t>“</w:t>
      </w:r>
      <w:r w:rsidRPr="00457647">
        <w:rPr>
          <w:i/>
        </w:rPr>
        <w:t>Flexible Polyurethane</w:t>
      </w:r>
      <w:r w:rsidRPr="00580745">
        <w:rPr>
          <w:i/>
          <w:rPrChange w:id="102" w:author="Jeff Howard" w:date="2018-12-20T09:45:00Z">
            <w:rPr/>
          </w:rPrChange>
        </w:rPr>
        <w:t>”</w:t>
      </w:r>
      <w:r w:rsidRPr="00E91927">
        <w:t xml:space="preserve"> means </w:t>
      </w:r>
      <w:r w:rsidR="00C63710">
        <w:t xml:space="preserve">a </w:t>
      </w:r>
      <w:r w:rsidR="00185B64">
        <w:t xml:space="preserve">non-rigid </w:t>
      </w:r>
      <w:r w:rsidR="00C63710">
        <w:t>synthetic foam containing polymers of urethane radicals</w:t>
      </w:r>
      <w:r w:rsidR="00C63710" w:rsidRPr="00E91927" w:rsidDel="00C63710">
        <w:t xml:space="preserve"> </w:t>
      </w:r>
      <w:r w:rsidRPr="00E91927">
        <w:t>including</w:t>
      </w:r>
      <w:r w:rsidR="00185B64">
        <w:t>,</w:t>
      </w:r>
      <w:r w:rsidRPr="00E91927">
        <w:t xml:space="preserve"> but not limited </w:t>
      </w:r>
      <w:proofErr w:type="gramStart"/>
      <w:r w:rsidRPr="00E91927">
        <w:t>to</w:t>
      </w:r>
      <w:ins w:id="103" w:author="Jeff Howard" w:date="2018-12-20T11:39:00Z">
        <w:r w:rsidR="00457647">
          <w:t>,</w:t>
        </w:r>
      </w:ins>
      <w:r w:rsidRPr="00E91927">
        <w:t xml:space="preserve"> that</w:t>
      </w:r>
      <w:proofErr w:type="gramEnd"/>
      <w:r w:rsidRPr="00E91927">
        <w:t xml:space="preserve"> used in furniture, bedding, chair cushions, and shoe soles.</w:t>
      </w:r>
    </w:p>
    <w:p w14:paraId="6C2332DE" w14:textId="77777777" w:rsidR="0019542F" w:rsidRPr="00E91927" w:rsidRDefault="008E41DF" w:rsidP="004A6C36">
      <w:pPr>
        <w:pStyle w:val="BodyText"/>
        <w:spacing w:before="194" w:line="278" w:lineRule="auto"/>
        <w:ind w:right="441"/>
      </w:pPr>
      <w:r w:rsidRPr="00580745">
        <w:rPr>
          <w:i/>
          <w:rPrChange w:id="104" w:author="Jeff Howard" w:date="2018-12-20T09:45:00Z">
            <w:rPr/>
          </w:rPrChange>
        </w:rPr>
        <w:t>“</w:t>
      </w:r>
      <w:r w:rsidRPr="00457647">
        <w:rPr>
          <w:i/>
        </w:rPr>
        <w:t>Foam System</w:t>
      </w:r>
      <w:r w:rsidRPr="00580745">
        <w:rPr>
          <w:i/>
          <w:rPrChange w:id="105" w:author="Jeff Howard" w:date="2018-12-20T09:45:00Z">
            <w:rPr/>
          </w:rPrChange>
        </w:rPr>
        <w:t>”</w:t>
      </w:r>
      <w:r w:rsidRPr="00E91927">
        <w:t xml:space="preserve"> means a multipart liquid material that expands when mixed to form a solid or flexible substance in which thin films of material separate pockets of gas.</w:t>
      </w:r>
    </w:p>
    <w:p w14:paraId="1D635275" w14:textId="77777777" w:rsidR="0019542F" w:rsidRPr="00E91927" w:rsidRDefault="008E41DF" w:rsidP="004A6C36">
      <w:pPr>
        <w:pStyle w:val="BodyText"/>
        <w:spacing w:before="194" w:line="278" w:lineRule="auto"/>
        <w:ind w:right="441"/>
      </w:pPr>
      <w:commentRangeStart w:id="106"/>
      <w:r w:rsidRPr="00580745">
        <w:rPr>
          <w:i/>
          <w:rPrChange w:id="107" w:author="Jeff Howard" w:date="2018-12-20T09:45:00Z">
            <w:rPr/>
          </w:rPrChange>
        </w:rPr>
        <w:t>“</w:t>
      </w:r>
      <w:r w:rsidRPr="00457647">
        <w:rPr>
          <w:i/>
        </w:rPr>
        <w:t>Greenhouse Gas</w:t>
      </w:r>
      <w:r w:rsidRPr="00580745">
        <w:rPr>
          <w:i/>
          <w:rPrChange w:id="108" w:author="Jeff Howard" w:date="2018-12-20T09:45:00Z">
            <w:rPr/>
          </w:rPrChange>
        </w:rPr>
        <w:t>”</w:t>
      </w:r>
      <w:r w:rsidRPr="00E91927">
        <w:t xml:space="preserve"> or </w:t>
      </w:r>
      <w:r w:rsidRPr="00580745">
        <w:rPr>
          <w:i/>
          <w:rPrChange w:id="109" w:author="Jeff Howard" w:date="2018-12-20T09:45:00Z">
            <w:rPr/>
          </w:rPrChange>
        </w:rPr>
        <w:t>“</w:t>
      </w:r>
      <w:r w:rsidRPr="00457647">
        <w:rPr>
          <w:i/>
        </w:rPr>
        <w:t>GHG</w:t>
      </w:r>
      <w:r w:rsidRPr="00580745">
        <w:rPr>
          <w:i/>
          <w:rPrChange w:id="110" w:author="Jeff Howard" w:date="2018-12-20T09:45:00Z">
            <w:rPr/>
          </w:rPrChange>
        </w:rPr>
        <w:t>”</w:t>
      </w:r>
      <w:r w:rsidRPr="00E91927">
        <w:t xml:space="preserve"> means carbon dioxide (CO</w:t>
      </w:r>
      <w:r w:rsidRPr="00E91927">
        <w:rPr>
          <w:vertAlign w:val="subscript"/>
        </w:rPr>
        <w:t>2</w:t>
      </w:r>
      <w:r w:rsidRPr="00E91927">
        <w:t>), methane (CH</w:t>
      </w:r>
      <w:r w:rsidRPr="00E91927">
        <w:rPr>
          <w:vertAlign w:val="subscript"/>
        </w:rPr>
        <w:t>4</w:t>
      </w:r>
      <w:r w:rsidRPr="00E91927">
        <w:t>), nitrous oxide (N</w:t>
      </w:r>
      <w:r w:rsidRPr="00E91927">
        <w:rPr>
          <w:vertAlign w:val="subscript"/>
        </w:rPr>
        <w:t>2</w:t>
      </w:r>
      <w:r w:rsidRPr="00E91927">
        <w:t xml:space="preserve">O), nitrogen </w:t>
      </w:r>
      <w:proofErr w:type="spellStart"/>
      <w:r w:rsidRPr="00E91927">
        <w:t>trifluoride</w:t>
      </w:r>
      <w:proofErr w:type="spellEnd"/>
      <w:r w:rsidRPr="00E91927">
        <w:t xml:space="preserve"> (NF</w:t>
      </w:r>
      <w:r w:rsidRPr="00E91927">
        <w:rPr>
          <w:vertAlign w:val="subscript"/>
        </w:rPr>
        <w:t>3</w:t>
      </w:r>
      <w:r w:rsidRPr="00E91927">
        <w:t>) sulfur hexafluoride (SF</w:t>
      </w:r>
      <w:r w:rsidRPr="00E91927">
        <w:rPr>
          <w:vertAlign w:val="subscript"/>
        </w:rPr>
        <w:t>6</w:t>
      </w:r>
      <w:r w:rsidRPr="00E91927">
        <w:t>), hydrofluorocarbons (HFCs), perfluorocarbons (PFCs), and other fluorinated gases.</w:t>
      </w:r>
      <w:commentRangeEnd w:id="106"/>
      <w:r w:rsidR="00580745">
        <w:rPr>
          <w:rStyle w:val="CommentReference"/>
        </w:rPr>
        <w:commentReference w:id="106"/>
      </w:r>
    </w:p>
    <w:p w14:paraId="065F03E3" w14:textId="77777777" w:rsidR="00157514" w:rsidRPr="00E91927" w:rsidRDefault="00157514" w:rsidP="004A6C36">
      <w:pPr>
        <w:pStyle w:val="BodyText"/>
        <w:spacing w:before="194" w:line="278" w:lineRule="auto"/>
        <w:ind w:right="441"/>
      </w:pPr>
      <w:r w:rsidRPr="00580745">
        <w:rPr>
          <w:i/>
          <w:rPrChange w:id="111" w:author="Jeff Howard" w:date="2018-12-20T09:46:00Z">
            <w:rPr/>
          </w:rPrChange>
        </w:rPr>
        <w:t>“</w:t>
      </w:r>
      <w:r w:rsidRPr="00457647">
        <w:rPr>
          <w:i/>
        </w:rPr>
        <w:t>Freezer</w:t>
      </w:r>
      <w:r w:rsidRPr="00580745">
        <w:rPr>
          <w:i/>
          <w:rPrChange w:id="112" w:author="Jeff Howard" w:date="2018-12-20T09:46:00Z">
            <w:rPr/>
          </w:rPrChange>
        </w:rPr>
        <w:t>”</w:t>
      </w:r>
      <w:r w:rsidRPr="00E91927">
        <w:t xml:space="preserve"> means a cabinet, used with one or more doors, that has a source of refrigeration that requires single-phase, alternating current electric energy input only and is capable of maintaining compartment temperatures of 0 °F (−17.8 °C) or below. It does not include any refrigerated cabinet that consists solely of an automatic </w:t>
      </w:r>
      <w:proofErr w:type="gramStart"/>
      <w:r w:rsidRPr="00E91927">
        <w:t>ice maker</w:t>
      </w:r>
      <w:proofErr w:type="gramEnd"/>
      <w:r w:rsidRPr="00E91927">
        <w:t xml:space="preserve"> and an ice storage bin arranged so that operation of the automatic icemaker fills the bin to its capacity. However, the term does not include: </w:t>
      </w:r>
    </w:p>
    <w:p w14:paraId="0624C37B" w14:textId="77777777" w:rsidR="00157514" w:rsidRPr="00E91927" w:rsidRDefault="00157514" w:rsidP="00E3106A">
      <w:pPr>
        <w:pStyle w:val="BodyText"/>
        <w:numPr>
          <w:ilvl w:val="0"/>
          <w:numId w:val="15"/>
        </w:numPr>
        <w:spacing w:before="194" w:line="278" w:lineRule="auto"/>
        <w:ind w:left="821" w:right="446"/>
      </w:pPr>
      <w:r w:rsidRPr="00E91927">
        <w:t xml:space="preserve">Any product that does not include a compressor and condenser unit as an integral part of the cabinet assembly; or </w:t>
      </w:r>
    </w:p>
    <w:p w14:paraId="4B6BF902" w14:textId="77777777" w:rsidR="00157514" w:rsidRPr="00E91927" w:rsidRDefault="00157514" w:rsidP="00F61CBA">
      <w:pPr>
        <w:pStyle w:val="BodyText"/>
        <w:numPr>
          <w:ilvl w:val="0"/>
          <w:numId w:val="15"/>
        </w:numPr>
        <w:spacing w:before="194" w:line="278" w:lineRule="auto"/>
        <w:ind w:right="441"/>
      </w:pPr>
      <w:r w:rsidRPr="00E91927">
        <w:t xml:space="preserve">Any miscellaneous refrigeration product that must comply with an applicable miscellaneous </w:t>
      </w:r>
      <w:proofErr w:type="gramStart"/>
      <w:r w:rsidRPr="00E91927">
        <w:t>refrigeration product energy conservation standard</w:t>
      </w:r>
      <w:proofErr w:type="gramEnd"/>
      <w:r w:rsidRPr="00E91927">
        <w:t>.</w:t>
      </w:r>
    </w:p>
    <w:p w14:paraId="083CABD4" w14:textId="5927D448" w:rsidR="008A60F4" w:rsidRPr="00E91927" w:rsidRDefault="008A60F4" w:rsidP="004A6C36">
      <w:pPr>
        <w:pStyle w:val="BodyText"/>
        <w:spacing w:before="194" w:line="278" w:lineRule="auto"/>
        <w:ind w:right="441"/>
      </w:pPr>
      <w:r w:rsidRPr="00580745">
        <w:rPr>
          <w:i/>
          <w:rPrChange w:id="113" w:author="Jeff Howard" w:date="2018-12-20T09:46:00Z">
            <w:rPr/>
          </w:rPrChange>
        </w:rPr>
        <w:t>“</w:t>
      </w:r>
      <w:r w:rsidRPr="00457647">
        <w:rPr>
          <w:i/>
        </w:rPr>
        <w:t>Household Refrigerators and Freezers</w:t>
      </w:r>
      <w:r w:rsidRPr="00580745">
        <w:rPr>
          <w:i/>
          <w:rPrChange w:id="114" w:author="Jeff Howard" w:date="2018-12-20T09:46:00Z">
            <w:rPr/>
          </w:rPrChange>
        </w:rPr>
        <w:t>”</w:t>
      </w:r>
      <w:r w:rsidRPr="00E91927">
        <w:t xml:space="preserve"> means a consumer refrigeration product that is a refrigerator, refrigerator-freezer, freezer, or miscellaneous refrigeration product.  For the purposes of this regulation, “household refrigerators and freezers” do not include “household refrigerators and freezers - compact”, or “household refrigerators and freezers - built-in</w:t>
      </w:r>
      <w:r w:rsidR="00EB5E72" w:rsidRPr="00E91927">
        <w:t>.</w:t>
      </w:r>
      <w:r w:rsidRPr="00E91927">
        <w:t xml:space="preserve">” </w:t>
      </w:r>
    </w:p>
    <w:p w14:paraId="1A989F49" w14:textId="6807A91F" w:rsidR="00A84E0B" w:rsidRPr="00E91927" w:rsidRDefault="00A84E0B" w:rsidP="008A60F4">
      <w:pPr>
        <w:pStyle w:val="BodyText"/>
        <w:spacing w:before="194" w:line="278" w:lineRule="auto"/>
        <w:ind w:right="441"/>
      </w:pPr>
      <w:r w:rsidRPr="00580745">
        <w:rPr>
          <w:i/>
          <w:rPrChange w:id="115" w:author="Jeff Howard" w:date="2018-12-20T09:46:00Z">
            <w:rPr/>
          </w:rPrChange>
        </w:rPr>
        <w:t>“</w:t>
      </w:r>
      <w:r w:rsidRPr="00457647">
        <w:rPr>
          <w:i/>
        </w:rPr>
        <w:t>Household Refrigerators and Freezers Compact</w:t>
      </w:r>
      <w:r w:rsidRPr="00580745">
        <w:rPr>
          <w:i/>
          <w:rPrChange w:id="116" w:author="Jeff Howard" w:date="2018-12-20T09:46:00Z">
            <w:rPr/>
          </w:rPrChange>
        </w:rPr>
        <w:t>”</w:t>
      </w:r>
      <w:r w:rsidRPr="00E91927">
        <w:t xml:space="preserve"> means any refrigerator, refrigerator-freezer or freezer with a total refrigerated volume of less than 7.75 cubic </w:t>
      </w:r>
      <w:r w:rsidRPr="00E91927">
        <w:lastRenderedPageBreak/>
        <w:t xml:space="preserve">feet (220 liters). </w:t>
      </w:r>
    </w:p>
    <w:p w14:paraId="6C2380FE" w14:textId="77777777" w:rsidR="00EB5E72" w:rsidRPr="00E91927" w:rsidRDefault="00A84E0B" w:rsidP="004A6C36">
      <w:pPr>
        <w:pStyle w:val="BodyText"/>
        <w:spacing w:before="194" w:line="278" w:lineRule="auto"/>
        <w:ind w:right="441"/>
      </w:pPr>
      <w:r w:rsidRPr="00580745">
        <w:rPr>
          <w:i/>
          <w:rPrChange w:id="117" w:author="Jeff Howard" w:date="2018-12-20T09:46:00Z">
            <w:rPr/>
          </w:rPrChange>
        </w:rPr>
        <w:t>“</w:t>
      </w:r>
      <w:r w:rsidRPr="00457647">
        <w:rPr>
          <w:i/>
        </w:rPr>
        <w:t>Household Refrigerators and Freezers - Built-in</w:t>
      </w:r>
      <w:r w:rsidRPr="00580745">
        <w:rPr>
          <w:i/>
          <w:rPrChange w:id="118" w:author="Jeff Howard" w:date="2018-12-20T09:46:00Z">
            <w:rPr/>
          </w:rPrChange>
        </w:rPr>
        <w:t>”</w:t>
      </w:r>
      <w:r w:rsidRPr="00E91927">
        <w:t xml:space="preserve"> means any refrigerator, refrigerator-freezer or freezer with 7.75 cubic feet or greater total volume and 24 inches or less depth not including doors, handles, and custom front panels; with sides which are not finished and not designed to be visible after installation; and that is designed, intended, and marketed exclusively</w:t>
      </w:r>
      <w:r w:rsidR="00EB5E72" w:rsidRPr="00E91927">
        <w:t xml:space="preserve"> to be:</w:t>
      </w:r>
      <w:r w:rsidRPr="00E91927">
        <w:t xml:space="preserve"> </w:t>
      </w:r>
    </w:p>
    <w:p w14:paraId="2918896F" w14:textId="76B263BE" w:rsidR="00EB5E72" w:rsidRPr="00E91927" w:rsidRDefault="00EB5E72" w:rsidP="00B554BC">
      <w:pPr>
        <w:pStyle w:val="BodyText"/>
        <w:numPr>
          <w:ilvl w:val="0"/>
          <w:numId w:val="34"/>
        </w:numPr>
        <w:spacing w:before="194" w:line="278" w:lineRule="auto"/>
        <w:ind w:right="441"/>
      </w:pPr>
      <w:r w:rsidRPr="00E91927">
        <w:t>I</w:t>
      </w:r>
      <w:r w:rsidR="00A84E0B" w:rsidRPr="00E91927">
        <w:t>nstalled totally encased by cabinetry or panels that are attached during installation</w:t>
      </w:r>
      <w:r w:rsidRPr="00E91927">
        <w:t xml:space="preserve">; </w:t>
      </w:r>
    </w:p>
    <w:p w14:paraId="2D5D363A" w14:textId="6DF2F285" w:rsidR="00EB5E72" w:rsidRPr="00E91927" w:rsidRDefault="00EB5E72" w:rsidP="00B554BC">
      <w:pPr>
        <w:pStyle w:val="BodyText"/>
        <w:numPr>
          <w:ilvl w:val="0"/>
          <w:numId w:val="34"/>
        </w:numPr>
        <w:spacing w:before="194" w:line="278" w:lineRule="auto"/>
        <w:ind w:right="441"/>
      </w:pPr>
      <w:r w:rsidRPr="00E91927">
        <w:t>S</w:t>
      </w:r>
      <w:r w:rsidR="00A84E0B" w:rsidRPr="00E91927">
        <w:t>ecurely fastened to adjacent cabinetry, walls or floor</w:t>
      </w:r>
      <w:r w:rsidRPr="00E91927">
        <w:t>;</w:t>
      </w:r>
      <w:r w:rsidR="00A84E0B" w:rsidRPr="00E91927">
        <w:t xml:space="preserve"> and </w:t>
      </w:r>
    </w:p>
    <w:p w14:paraId="6BF60CCF" w14:textId="542E22D3" w:rsidR="00A84E0B" w:rsidRPr="00E91927" w:rsidRDefault="00EB5E72" w:rsidP="00B554BC">
      <w:pPr>
        <w:pStyle w:val="BodyText"/>
        <w:numPr>
          <w:ilvl w:val="0"/>
          <w:numId w:val="34"/>
        </w:numPr>
        <w:spacing w:before="194" w:line="278" w:lineRule="auto"/>
        <w:ind w:right="441"/>
      </w:pPr>
      <w:r w:rsidRPr="00E91927">
        <w:t>E</w:t>
      </w:r>
      <w:r w:rsidR="00A84E0B" w:rsidRPr="00E91927">
        <w:t xml:space="preserve">quipped with an integral factory-finished face or accept a custom front panel.  </w:t>
      </w:r>
    </w:p>
    <w:p w14:paraId="595654D0" w14:textId="1F73DB7F" w:rsidR="0019542F" w:rsidRPr="00E91927" w:rsidRDefault="008E41DF" w:rsidP="005D4F67">
      <w:pPr>
        <w:pStyle w:val="BodyText"/>
        <w:spacing w:before="194" w:line="278" w:lineRule="auto"/>
        <w:ind w:right="441"/>
      </w:pPr>
      <w:r w:rsidRPr="00580745">
        <w:rPr>
          <w:i/>
          <w:rPrChange w:id="119" w:author="Jeff Howard" w:date="2018-12-20T09:46:00Z">
            <w:rPr/>
          </w:rPrChange>
        </w:rPr>
        <w:t>“</w:t>
      </w:r>
      <w:r w:rsidRPr="00457647">
        <w:rPr>
          <w:i/>
        </w:rPr>
        <w:t>Hydrofluorocarbon</w:t>
      </w:r>
      <w:r w:rsidRPr="00580745">
        <w:rPr>
          <w:i/>
          <w:rPrChange w:id="120" w:author="Jeff Howard" w:date="2018-12-20T09:46:00Z">
            <w:rPr/>
          </w:rPrChange>
        </w:rPr>
        <w:t>”</w:t>
      </w:r>
      <w:r w:rsidRPr="00E91927">
        <w:t xml:space="preserve"> or </w:t>
      </w:r>
      <w:r w:rsidRPr="00580745">
        <w:rPr>
          <w:i/>
          <w:rPrChange w:id="121" w:author="Jeff Howard" w:date="2018-12-20T09:46:00Z">
            <w:rPr/>
          </w:rPrChange>
        </w:rPr>
        <w:t>“</w:t>
      </w:r>
      <w:r w:rsidRPr="00457647">
        <w:rPr>
          <w:i/>
        </w:rPr>
        <w:t>HFC</w:t>
      </w:r>
      <w:r w:rsidRPr="00580745">
        <w:rPr>
          <w:i/>
          <w:rPrChange w:id="122" w:author="Jeff Howard" w:date="2018-12-20T09:46:00Z">
            <w:rPr/>
          </w:rPrChange>
        </w:rPr>
        <w:t>”</w:t>
      </w:r>
      <w:r w:rsidRPr="00E91927">
        <w:t xml:space="preserve"> means a class of </w:t>
      </w:r>
      <w:r w:rsidR="00FB224A" w:rsidRPr="00E91927">
        <w:t>GHGs, which</w:t>
      </w:r>
      <w:r w:rsidRPr="00E91927">
        <w:t xml:space="preserve"> are saturated organic compounds containing hydrogen, fluorine, and carbon; primarily used as refrigerants, foam blowing agents, aerosol propellants, solvents, and fire suppressants.</w:t>
      </w:r>
    </w:p>
    <w:p w14:paraId="600093E4" w14:textId="1C77DA45" w:rsidR="0019542F" w:rsidRPr="00E91927" w:rsidRDefault="008E41DF" w:rsidP="004A6C36">
      <w:pPr>
        <w:pStyle w:val="BodyText"/>
        <w:spacing w:before="194" w:line="278" w:lineRule="auto"/>
        <w:ind w:right="441"/>
      </w:pPr>
      <w:r w:rsidRPr="00580745">
        <w:rPr>
          <w:i/>
          <w:rPrChange w:id="123" w:author="Jeff Howard" w:date="2018-12-20T09:47:00Z">
            <w:rPr/>
          </w:rPrChange>
        </w:rPr>
        <w:t>“</w:t>
      </w:r>
      <w:r w:rsidRPr="00457647">
        <w:rPr>
          <w:i/>
        </w:rPr>
        <w:t>Integral Skin Polyurethane</w:t>
      </w:r>
      <w:r w:rsidRPr="00580745">
        <w:rPr>
          <w:i/>
          <w:rPrChange w:id="124" w:author="Jeff Howard" w:date="2018-12-20T09:47:00Z">
            <w:rPr/>
          </w:rPrChange>
        </w:rPr>
        <w:t>”</w:t>
      </w:r>
      <w:r w:rsidRPr="00E91927">
        <w:t xml:space="preserve"> means </w:t>
      </w:r>
      <w:r w:rsidR="00C63710">
        <w:t>a synthetic self-skinning foam containing polymers of urethane radicals</w:t>
      </w:r>
      <w:r w:rsidRPr="00E91927">
        <w:t>, including but not limited to that used in car steering wheels, dashboards, and shoe soles.</w:t>
      </w:r>
    </w:p>
    <w:p w14:paraId="710C626F" w14:textId="6D03B42B" w:rsidR="0048272A" w:rsidRPr="007034F1" w:rsidRDefault="00BA1DAC" w:rsidP="00B554BC">
      <w:pPr>
        <w:pStyle w:val="BodyText"/>
        <w:spacing w:before="194" w:line="278" w:lineRule="auto"/>
        <w:ind w:right="441"/>
      </w:pPr>
      <w:r w:rsidRPr="00580745" w:rsidDel="00BA1DAC">
        <w:rPr>
          <w:i/>
          <w:rPrChange w:id="125" w:author="Jeff Howard" w:date="2018-12-20T09:47:00Z">
            <w:rPr/>
          </w:rPrChange>
        </w:rPr>
        <w:t xml:space="preserve"> </w:t>
      </w:r>
      <w:r w:rsidR="0048272A" w:rsidRPr="00580745">
        <w:rPr>
          <w:i/>
          <w:rPrChange w:id="126" w:author="Jeff Howard" w:date="2018-12-20T09:47:00Z">
            <w:rPr/>
          </w:rPrChange>
        </w:rPr>
        <w:t>“</w:t>
      </w:r>
      <w:r w:rsidR="0048272A" w:rsidRPr="00457647">
        <w:rPr>
          <w:i/>
        </w:rPr>
        <w:t>Low-Temperature</w:t>
      </w:r>
      <w:r w:rsidR="0048272A" w:rsidRPr="00580745">
        <w:rPr>
          <w:i/>
          <w:rPrChange w:id="127" w:author="Jeff Howard" w:date="2018-12-20T09:47:00Z">
            <w:rPr/>
          </w:rPrChange>
        </w:rPr>
        <w:t>”</w:t>
      </w:r>
      <w:r w:rsidR="0048272A" w:rsidRPr="007034F1">
        <w:t xml:space="preserve"> means equipment that maintains food or beverages at temperatures at or below 32°F (0 °C).</w:t>
      </w:r>
    </w:p>
    <w:p w14:paraId="03293F01" w14:textId="54AFCC30" w:rsidR="0048272A" w:rsidRPr="007034F1" w:rsidRDefault="00DD7028" w:rsidP="00B554BC">
      <w:pPr>
        <w:pStyle w:val="BodyText"/>
        <w:spacing w:before="194" w:line="278" w:lineRule="auto"/>
        <w:ind w:right="441"/>
      </w:pPr>
      <w:r w:rsidRPr="00457647">
        <w:rPr>
          <w:i/>
        </w:rPr>
        <w:t>“</w:t>
      </w:r>
      <w:r w:rsidR="0048272A" w:rsidRPr="00457647">
        <w:rPr>
          <w:i/>
        </w:rPr>
        <w:t>Medium-Temperature</w:t>
      </w:r>
      <w:r w:rsidR="0048272A" w:rsidRPr="00580745">
        <w:rPr>
          <w:i/>
          <w:rPrChange w:id="128" w:author="Jeff Howard" w:date="2018-12-20T09:47:00Z">
            <w:rPr/>
          </w:rPrChange>
        </w:rPr>
        <w:t>”</w:t>
      </w:r>
      <w:r w:rsidR="0048272A" w:rsidRPr="007034F1">
        <w:t xml:space="preserve"> means equipment that maintains food or beverages at temperatures above 32°F (0 °C).</w:t>
      </w:r>
    </w:p>
    <w:p w14:paraId="41604FEE" w14:textId="731FE633" w:rsidR="007A756E" w:rsidRPr="00E91927" w:rsidRDefault="007A756E">
      <w:pPr>
        <w:pStyle w:val="BodyText"/>
        <w:spacing w:before="194" w:line="278" w:lineRule="auto"/>
        <w:ind w:right="441"/>
      </w:pPr>
      <w:r w:rsidRPr="00580745">
        <w:rPr>
          <w:i/>
          <w:rPrChange w:id="129" w:author="Jeff Howard" w:date="2018-12-20T09:47:00Z">
            <w:rPr/>
          </w:rPrChange>
        </w:rPr>
        <w:t>“</w:t>
      </w:r>
      <w:r w:rsidRPr="00457647">
        <w:rPr>
          <w:i/>
        </w:rPr>
        <w:t>Metered Dose Inhaler</w:t>
      </w:r>
      <w:r w:rsidR="00DD7028" w:rsidRPr="00457647">
        <w:rPr>
          <w:i/>
        </w:rPr>
        <w:t>,</w:t>
      </w:r>
      <w:r w:rsidRPr="00580745">
        <w:rPr>
          <w:i/>
          <w:rPrChange w:id="130" w:author="Jeff Howard" w:date="2018-12-20T09:47:00Z">
            <w:rPr/>
          </w:rPrChange>
        </w:rPr>
        <w:t>”</w:t>
      </w:r>
      <w:r w:rsidRPr="00E91927">
        <w:t xml:space="preserve"> or </w:t>
      </w:r>
      <w:r w:rsidRPr="00580745">
        <w:rPr>
          <w:i/>
          <w:rPrChange w:id="131" w:author="Jeff Howard" w:date="2018-12-20T09:47:00Z">
            <w:rPr/>
          </w:rPrChange>
        </w:rPr>
        <w:t>“</w:t>
      </w:r>
      <w:r w:rsidRPr="00457647">
        <w:rPr>
          <w:i/>
        </w:rPr>
        <w:t>Medical Dose Inhaler</w:t>
      </w:r>
      <w:r w:rsidR="00DD7028" w:rsidRPr="00457647">
        <w:rPr>
          <w:i/>
        </w:rPr>
        <w:t>,</w:t>
      </w:r>
      <w:r w:rsidRPr="00580745">
        <w:rPr>
          <w:i/>
          <w:rPrChange w:id="132" w:author="Jeff Howard" w:date="2018-12-20T09:47:00Z">
            <w:rPr/>
          </w:rPrChange>
        </w:rPr>
        <w:t xml:space="preserve">” </w:t>
      </w:r>
      <w:r w:rsidR="00DD7028" w:rsidRPr="00E91927">
        <w:t xml:space="preserve">or </w:t>
      </w:r>
      <w:r w:rsidR="00DD7028" w:rsidRPr="00580745">
        <w:rPr>
          <w:i/>
          <w:rPrChange w:id="133" w:author="Jeff Howard" w:date="2018-12-20T09:47:00Z">
            <w:rPr/>
          </w:rPrChange>
        </w:rPr>
        <w:t>“</w:t>
      </w:r>
      <w:r w:rsidRPr="00457647">
        <w:rPr>
          <w:i/>
        </w:rPr>
        <w:t>MDI</w:t>
      </w:r>
      <w:r w:rsidR="00DD7028" w:rsidRPr="00457647">
        <w:rPr>
          <w:i/>
        </w:rPr>
        <w:t>”</w:t>
      </w:r>
      <w:r w:rsidRPr="00E91927">
        <w:t xml:space="preserve"> means a device that delivers a measured amount of medication as a mist that a patient can inhale, typically used for bronchodilation to treat symptoms of asthma, chronic obstructive pulmonary disease (COPD), chronic bronchitis, emphysema</w:t>
      </w:r>
      <w:r w:rsidR="00EB5E72" w:rsidRPr="00E91927">
        <w:t xml:space="preserve">, and other </w:t>
      </w:r>
      <w:r w:rsidR="009C3790" w:rsidRPr="00E91927">
        <w:t xml:space="preserve">respiratory </w:t>
      </w:r>
      <w:r w:rsidR="00EB5E72" w:rsidRPr="00E91927">
        <w:t>illnesses</w:t>
      </w:r>
      <w:r w:rsidRPr="00E91927">
        <w:t xml:space="preserve">. An MDI consists of a pressurized canister of medication in a case with a mouthpiece. </w:t>
      </w:r>
    </w:p>
    <w:p w14:paraId="26E74563" w14:textId="0895B2D4" w:rsidR="00157514" w:rsidRDefault="00157514">
      <w:pPr>
        <w:pStyle w:val="BodyText"/>
        <w:spacing w:before="194" w:line="278" w:lineRule="auto"/>
        <w:ind w:right="441"/>
      </w:pPr>
      <w:r w:rsidRPr="00580745">
        <w:rPr>
          <w:i/>
          <w:rPrChange w:id="134" w:author="Jeff Howard" w:date="2018-12-20T09:47:00Z">
            <w:rPr/>
          </w:rPrChange>
        </w:rPr>
        <w:t>“</w:t>
      </w:r>
      <w:r w:rsidRPr="00457647">
        <w:rPr>
          <w:i/>
        </w:rPr>
        <w:t xml:space="preserve">Miscellaneous </w:t>
      </w:r>
      <w:r w:rsidR="00DD7028" w:rsidRPr="00457647">
        <w:rPr>
          <w:i/>
        </w:rPr>
        <w:t>R</w:t>
      </w:r>
      <w:r w:rsidRPr="00457647">
        <w:rPr>
          <w:i/>
        </w:rPr>
        <w:t xml:space="preserve">efrigeration </w:t>
      </w:r>
      <w:r w:rsidR="00DD7028" w:rsidRPr="00580745">
        <w:rPr>
          <w:i/>
          <w:rPrChange w:id="135" w:author="Jeff Howard" w:date="2018-12-20T09:47:00Z">
            <w:rPr>
              <w:i/>
            </w:rPr>
          </w:rPrChange>
        </w:rPr>
        <w:t>P</w:t>
      </w:r>
      <w:r w:rsidRPr="00580745">
        <w:rPr>
          <w:i/>
          <w:rPrChange w:id="136" w:author="Jeff Howard" w:date="2018-12-20T09:47:00Z">
            <w:rPr>
              <w:i/>
            </w:rPr>
          </w:rPrChange>
        </w:rPr>
        <w:t>roduct</w:t>
      </w:r>
      <w:r w:rsidRPr="00580745">
        <w:rPr>
          <w:i/>
          <w:rPrChange w:id="137" w:author="Jeff Howard" w:date="2018-12-20T09:47:00Z">
            <w:rPr/>
          </w:rPrChange>
        </w:rPr>
        <w:t>”</w:t>
      </w:r>
      <w:r w:rsidRPr="00E91927">
        <w:t xml:space="preserve"> means a consumer refrigeration product other than a refrigerator, re</w:t>
      </w:r>
      <w:r w:rsidR="00C85138" w:rsidRPr="00E91927">
        <w:t xml:space="preserve">frigerator-freezer, or freezer; and which </w:t>
      </w:r>
      <w:r w:rsidRPr="00E91927">
        <w:t>includes coolers and combination cooler refrigeration products.</w:t>
      </w:r>
    </w:p>
    <w:p w14:paraId="309FAB1F" w14:textId="77777777" w:rsidR="00A76281" w:rsidRDefault="00A76281" w:rsidP="00B554BC">
      <w:pPr>
        <w:shd w:val="clear" w:color="auto" w:fill="FFFFFF"/>
        <w:rPr>
          <w:sz w:val="24"/>
          <w:szCs w:val="24"/>
        </w:rPr>
      </w:pPr>
    </w:p>
    <w:p w14:paraId="1239AAA2" w14:textId="63BDBF74" w:rsidR="001F4168" w:rsidRPr="00F04E06" w:rsidRDefault="00F04E06" w:rsidP="00F04E06">
      <w:pPr>
        <w:shd w:val="clear" w:color="auto" w:fill="FFFFFF"/>
        <w:spacing w:after="240"/>
        <w:rPr>
          <w:rFonts w:eastAsia="Times New Roman"/>
          <w:color w:val="000000"/>
          <w:sz w:val="24"/>
          <w:szCs w:val="24"/>
        </w:rPr>
      </w:pPr>
      <w:r w:rsidRPr="00580745" w:rsidDel="00F04E06">
        <w:rPr>
          <w:i/>
          <w:sz w:val="24"/>
          <w:szCs w:val="24"/>
          <w:rPrChange w:id="138" w:author="Jeff Howard" w:date="2018-12-20T09:47:00Z">
            <w:rPr>
              <w:sz w:val="24"/>
              <w:szCs w:val="24"/>
            </w:rPr>
          </w:rPrChange>
        </w:rPr>
        <w:t xml:space="preserve"> </w:t>
      </w:r>
      <w:r w:rsidR="001F4168" w:rsidRPr="00580745">
        <w:rPr>
          <w:rFonts w:eastAsia="Times New Roman"/>
          <w:i/>
          <w:color w:val="000000"/>
          <w:sz w:val="24"/>
          <w:szCs w:val="24"/>
          <w:rPrChange w:id="139" w:author="Jeff Howard" w:date="2018-12-20T09:47:00Z">
            <w:rPr>
              <w:rFonts w:eastAsia="Times New Roman"/>
              <w:color w:val="000000"/>
              <w:sz w:val="24"/>
              <w:szCs w:val="24"/>
            </w:rPr>
          </w:rPrChange>
        </w:rPr>
        <w:t>“</w:t>
      </w:r>
      <w:r w:rsidR="001F4168" w:rsidRPr="00457647">
        <w:rPr>
          <w:rFonts w:eastAsia="Times New Roman"/>
          <w:i/>
          <w:color w:val="000000"/>
          <w:sz w:val="24"/>
          <w:szCs w:val="24"/>
        </w:rPr>
        <w:t>Motor-bearing</w:t>
      </w:r>
      <w:r w:rsidR="001F4168" w:rsidRPr="00580745">
        <w:rPr>
          <w:rFonts w:eastAsia="Times New Roman"/>
          <w:i/>
          <w:color w:val="000000"/>
          <w:sz w:val="24"/>
          <w:szCs w:val="24"/>
          <w:rPrChange w:id="140" w:author="Jeff Howard" w:date="2018-12-20T09:47:00Z">
            <w:rPr>
              <w:rFonts w:eastAsia="Times New Roman"/>
              <w:color w:val="000000"/>
              <w:sz w:val="24"/>
              <w:szCs w:val="24"/>
            </w:rPr>
          </w:rPrChange>
        </w:rPr>
        <w:t>”</w:t>
      </w:r>
      <w:r w:rsidR="001F4168" w:rsidRPr="00F04E06">
        <w:rPr>
          <w:rFonts w:eastAsia="Times New Roman"/>
          <w:color w:val="000000"/>
          <w:sz w:val="24"/>
          <w:szCs w:val="24"/>
        </w:rPr>
        <w:t xml:space="preserve"> means </w:t>
      </w:r>
      <w:r w:rsidR="009B6F58">
        <w:rPr>
          <w:rFonts w:eastAsia="Times New Roman"/>
          <w:color w:val="000000"/>
          <w:sz w:val="24"/>
          <w:szCs w:val="24"/>
        </w:rPr>
        <w:t xml:space="preserve">air conditioning equipment and </w:t>
      </w:r>
      <w:r w:rsidR="001F4168" w:rsidRPr="00F04E06">
        <w:rPr>
          <w:rFonts w:eastAsia="Times New Roman"/>
          <w:color w:val="000000"/>
          <w:sz w:val="24"/>
          <w:szCs w:val="24"/>
        </w:rPr>
        <w:t>refrigeration equipment containing motorized parts. This includes compressors, condensers, and evaporators.</w:t>
      </w:r>
    </w:p>
    <w:p w14:paraId="58675E39" w14:textId="4D6EAAE1" w:rsidR="008038A0" w:rsidRPr="007034F1" w:rsidRDefault="00BA1DAC" w:rsidP="001F4168">
      <w:pPr>
        <w:spacing w:before="193"/>
        <w:rPr>
          <w:sz w:val="24"/>
          <w:szCs w:val="24"/>
        </w:rPr>
      </w:pPr>
      <w:del w:id="141" w:author="Jeff Howard" w:date="2018-12-20T09:47:00Z">
        <w:r w:rsidRPr="00580745" w:rsidDel="00580745">
          <w:rPr>
            <w:i/>
            <w:rPrChange w:id="142" w:author="Jeff Howard" w:date="2018-12-20T09:47:00Z">
              <w:rPr/>
            </w:rPrChange>
          </w:rPr>
          <w:delText xml:space="preserve"> </w:delText>
        </w:r>
        <w:r w:rsidRPr="00457647" w:rsidDel="00580745">
          <w:rPr>
            <w:i/>
          </w:rPr>
          <w:delText xml:space="preserve"> </w:delText>
        </w:r>
      </w:del>
      <w:r w:rsidR="008038A0" w:rsidRPr="00580745">
        <w:rPr>
          <w:i/>
          <w:sz w:val="24"/>
          <w:szCs w:val="24"/>
          <w:rPrChange w:id="143" w:author="Jeff Howard" w:date="2018-12-20T09:47:00Z">
            <w:rPr>
              <w:sz w:val="24"/>
              <w:szCs w:val="24"/>
            </w:rPr>
          </w:rPrChange>
        </w:rPr>
        <w:t>“</w:t>
      </w:r>
      <w:r w:rsidR="008038A0" w:rsidRPr="00457647">
        <w:rPr>
          <w:i/>
          <w:iCs/>
          <w:sz w:val="24"/>
          <w:szCs w:val="24"/>
        </w:rPr>
        <w:t>New Chiller”</w:t>
      </w:r>
      <w:r w:rsidR="008038A0" w:rsidRPr="00B554BC">
        <w:rPr>
          <w:i/>
          <w:iCs/>
          <w:sz w:val="24"/>
          <w:szCs w:val="24"/>
        </w:rPr>
        <w:t xml:space="preserve"> </w:t>
      </w:r>
      <w:r w:rsidR="008038A0" w:rsidRPr="00B554BC">
        <w:rPr>
          <w:sz w:val="24"/>
          <w:szCs w:val="24"/>
        </w:rPr>
        <w:t>means</w:t>
      </w:r>
      <w:r w:rsidR="009C3790" w:rsidRPr="00B554BC">
        <w:rPr>
          <w:sz w:val="24"/>
          <w:szCs w:val="24"/>
        </w:rPr>
        <w:t xml:space="preserve"> any </w:t>
      </w:r>
      <w:r w:rsidR="00724269">
        <w:rPr>
          <w:sz w:val="24"/>
          <w:szCs w:val="24"/>
        </w:rPr>
        <w:t xml:space="preserve">centrifugal chiller or positive displacement </w:t>
      </w:r>
      <w:r w:rsidR="009C3790" w:rsidRPr="00B554BC">
        <w:rPr>
          <w:sz w:val="24"/>
          <w:szCs w:val="24"/>
        </w:rPr>
        <w:t>chiller that is</w:t>
      </w:r>
      <w:r w:rsidR="008038A0" w:rsidRPr="00B554BC">
        <w:rPr>
          <w:sz w:val="24"/>
          <w:szCs w:val="24"/>
        </w:rPr>
        <w:t>:</w:t>
      </w:r>
    </w:p>
    <w:p w14:paraId="109698EF" w14:textId="77777777" w:rsidR="008038A0" w:rsidRPr="00B554BC" w:rsidRDefault="008038A0" w:rsidP="008038A0">
      <w:pPr>
        <w:pStyle w:val="BodyText"/>
        <w:ind w:left="0"/>
      </w:pPr>
    </w:p>
    <w:p w14:paraId="7C75D5B3" w14:textId="66C7E895" w:rsidR="008038A0" w:rsidRPr="007034F1" w:rsidRDefault="009C3790" w:rsidP="008038A0">
      <w:pPr>
        <w:pStyle w:val="ListParagraph"/>
        <w:numPr>
          <w:ilvl w:val="1"/>
          <w:numId w:val="3"/>
        </w:numPr>
        <w:tabs>
          <w:tab w:val="left" w:pos="461"/>
        </w:tabs>
        <w:ind w:hanging="360"/>
        <w:rPr>
          <w:sz w:val="24"/>
          <w:szCs w:val="24"/>
        </w:rPr>
      </w:pPr>
      <w:r w:rsidRPr="007034F1">
        <w:rPr>
          <w:sz w:val="24"/>
          <w:szCs w:val="24"/>
        </w:rPr>
        <w:t>F</w:t>
      </w:r>
      <w:r w:rsidR="008038A0" w:rsidRPr="007034F1">
        <w:rPr>
          <w:sz w:val="24"/>
          <w:szCs w:val="24"/>
        </w:rPr>
        <w:t>irst installed using new or used components;</w:t>
      </w:r>
      <w:r w:rsidR="008038A0" w:rsidRPr="007034F1">
        <w:rPr>
          <w:spacing w:val="-30"/>
          <w:sz w:val="24"/>
          <w:szCs w:val="24"/>
        </w:rPr>
        <w:t xml:space="preserve"> </w:t>
      </w:r>
      <w:r w:rsidR="008038A0" w:rsidRPr="007034F1">
        <w:rPr>
          <w:sz w:val="24"/>
          <w:szCs w:val="24"/>
        </w:rPr>
        <w:t>or</w:t>
      </w:r>
    </w:p>
    <w:p w14:paraId="4F941BCD" w14:textId="77777777" w:rsidR="008038A0" w:rsidRPr="00B554BC" w:rsidRDefault="008038A0" w:rsidP="008038A0">
      <w:pPr>
        <w:pStyle w:val="BodyText"/>
        <w:ind w:left="0"/>
      </w:pPr>
    </w:p>
    <w:p w14:paraId="7FFB7756" w14:textId="153A21DA" w:rsidR="008038A0" w:rsidRPr="007034F1" w:rsidRDefault="009C3790" w:rsidP="008038A0">
      <w:pPr>
        <w:pStyle w:val="ListParagraph"/>
        <w:numPr>
          <w:ilvl w:val="1"/>
          <w:numId w:val="3"/>
        </w:numPr>
        <w:tabs>
          <w:tab w:val="left" w:pos="461"/>
        </w:tabs>
        <w:ind w:hanging="360"/>
        <w:rPr>
          <w:sz w:val="24"/>
          <w:szCs w:val="24"/>
        </w:rPr>
      </w:pPr>
      <w:r w:rsidRPr="007034F1">
        <w:rPr>
          <w:sz w:val="24"/>
          <w:szCs w:val="24"/>
        </w:rPr>
        <w:t>M</w:t>
      </w:r>
      <w:r w:rsidR="008038A0" w:rsidRPr="007034F1">
        <w:rPr>
          <w:sz w:val="24"/>
          <w:szCs w:val="24"/>
        </w:rPr>
        <w:t>odified such that it</w:t>
      </w:r>
      <w:r w:rsidR="008038A0" w:rsidRPr="007034F1">
        <w:rPr>
          <w:spacing w:val="-20"/>
          <w:sz w:val="24"/>
          <w:szCs w:val="24"/>
        </w:rPr>
        <w:t xml:space="preserve"> </w:t>
      </w:r>
      <w:r w:rsidR="008038A0" w:rsidRPr="007034F1">
        <w:rPr>
          <w:sz w:val="24"/>
          <w:szCs w:val="24"/>
        </w:rPr>
        <w:t>is:</w:t>
      </w:r>
    </w:p>
    <w:p w14:paraId="6D1E25B6" w14:textId="77777777" w:rsidR="008038A0" w:rsidRPr="00B554BC" w:rsidRDefault="008038A0" w:rsidP="008038A0">
      <w:pPr>
        <w:pStyle w:val="BodyText"/>
        <w:spacing w:before="6"/>
        <w:ind w:left="0"/>
      </w:pPr>
    </w:p>
    <w:p w14:paraId="3899A08B" w14:textId="299E5A79" w:rsidR="008038A0" w:rsidRPr="007034F1" w:rsidRDefault="008038A0" w:rsidP="008038A0">
      <w:pPr>
        <w:pStyle w:val="ListParagraph"/>
        <w:numPr>
          <w:ilvl w:val="2"/>
          <w:numId w:val="3"/>
        </w:numPr>
        <w:tabs>
          <w:tab w:val="left" w:pos="1100"/>
        </w:tabs>
        <w:spacing w:before="1" w:line="276" w:lineRule="auto"/>
        <w:ind w:right="210" w:firstLine="0"/>
        <w:jc w:val="both"/>
        <w:rPr>
          <w:sz w:val="24"/>
          <w:szCs w:val="24"/>
        </w:rPr>
      </w:pPr>
      <w:r w:rsidRPr="007034F1">
        <w:rPr>
          <w:sz w:val="24"/>
          <w:szCs w:val="24"/>
        </w:rPr>
        <w:t xml:space="preserve">Expanded after the date at which this </w:t>
      </w:r>
      <w:proofErr w:type="spellStart"/>
      <w:r w:rsidRPr="007034F1">
        <w:rPr>
          <w:sz w:val="24"/>
          <w:szCs w:val="24"/>
        </w:rPr>
        <w:t>subarticle</w:t>
      </w:r>
      <w:proofErr w:type="spellEnd"/>
      <w:r w:rsidRPr="007034F1">
        <w:rPr>
          <w:sz w:val="24"/>
          <w:szCs w:val="24"/>
        </w:rPr>
        <w:t xml:space="preserve"> becomes effective, to handle an expanded cooling load by the addition of components in which the </w:t>
      </w:r>
      <w:r w:rsidR="00567160">
        <w:rPr>
          <w:sz w:val="24"/>
          <w:szCs w:val="24"/>
        </w:rPr>
        <w:t>capacity</w:t>
      </w:r>
      <w:r w:rsidRPr="007034F1">
        <w:rPr>
          <w:sz w:val="24"/>
          <w:szCs w:val="24"/>
        </w:rPr>
        <w:t xml:space="preserve"> of the system is increased, including refrigerant lines, evaporators,</w:t>
      </w:r>
      <w:r w:rsidRPr="007034F1">
        <w:rPr>
          <w:spacing w:val="-28"/>
          <w:sz w:val="24"/>
          <w:szCs w:val="24"/>
        </w:rPr>
        <w:t xml:space="preserve"> </w:t>
      </w:r>
      <w:r w:rsidRPr="007034F1">
        <w:rPr>
          <w:sz w:val="24"/>
          <w:szCs w:val="24"/>
        </w:rPr>
        <w:t>compressors, condensers, and other components;</w:t>
      </w:r>
      <w:r w:rsidRPr="007034F1">
        <w:rPr>
          <w:spacing w:val="-16"/>
          <w:sz w:val="24"/>
          <w:szCs w:val="24"/>
        </w:rPr>
        <w:t xml:space="preserve"> </w:t>
      </w:r>
      <w:r w:rsidRPr="007034F1">
        <w:rPr>
          <w:sz w:val="24"/>
          <w:szCs w:val="24"/>
        </w:rPr>
        <w:t>or</w:t>
      </w:r>
    </w:p>
    <w:p w14:paraId="78B0BDD9" w14:textId="77777777" w:rsidR="008038A0" w:rsidRPr="007034F1" w:rsidRDefault="008038A0" w:rsidP="008038A0">
      <w:pPr>
        <w:pStyle w:val="ListParagraph"/>
        <w:numPr>
          <w:ilvl w:val="2"/>
          <w:numId w:val="3"/>
        </w:numPr>
        <w:tabs>
          <w:tab w:val="left" w:pos="1152"/>
        </w:tabs>
        <w:spacing w:before="200" w:line="276" w:lineRule="auto"/>
        <w:ind w:right="610" w:firstLine="0"/>
        <w:rPr>
          <w:sz w:val="24"/>
          <w:szCs w:val="24"/>
        </w:rPr>
      </w:pPr>
      <w:r w:rsidRPr="007034F1">
        <w:rPr>
          <w:sz w:val="24"/>
          <w:szCs w:val="24"/>
        </w:rPr>
        <w:t xml:space="preserve">Replaced or cumulatively replaced after the date at which this </w:t>
      </w:r>
      <w:proofErr w:type="spellStart"/>
      <w:r w:rsidRPr="007034F1">
        <w:rPr>
          <w:sz w:val="24"/>
          <w:szCs w:val="24"/>
        </w:rPr>
        <w:t>subarticle</w:t>
      </w:r>
      <w:proofErr w:type="spellEnd"/>
      <w:r w:rsidRPr="007034F1">
        <w:rPr>
          <w:sz w:val="24"/>
          <w:szCs w:val="24"/>
        </w:rPr>
        <w:t xml:space="preserve"> becomes effective, such that the capital cost of replacing or cumulatively replacing components exceeds 50 percent of the capital cost of replacing</w:t>
      </w:r>
      <w:r w:rsidRPr="007034F1">
        <w:rPr>
          <w:spacing w:val="-30"/>
          <w:sz w:val="24"/>
          <w:szCs w:val="24"/>
        </w:rPr>
        <w:t xml:space="preserve"> </w:t>
      </w:r>
      <w:r w:rsidRPr="007034F1">
        <w:rPr>
          <w:sz w:val="24"/>
          <w:szCs w:val="24"/>
        </w:rPr>
        <w:t xml:space="preserve">the entire </w:t>
      </w:r>
      <w:r w:rsidR="00F61CBA" w:rsidRPr="007034F1">
        <w:rPr>
          <w:sz w:val="24"/>
          <w:szCs w:val="24"/>
        </w:rPr>
        <w:t>chiller</w:t>
      </w:r>
      <w:r w:rsidRPr="007034F1">
        <w:rPr>
          <w:spacing w:val="-8"/>
          <w:sz w:val="24"/>
          <w:szCs w:val="24"/>
        </w:rPr>
        <w:t xml:space="preserve"> </w:t>
      </w:r>
      <w:r w:rsidRPr="007034F1">
        <w:rPr>
          <w:sz w:val="24"/>
          <w:szCs w:val="24"/>
        </w:rPr>
        <w:t>system.</w:t>
      </w:r>
    </w:p>
    <w:p w14:paraId="2F70275E" w14:textId="4B6ABFBC" w:rsidR="00F61CBA" w:rsidRPr="007034F1" w:rsidRDefault="00F61CBA" w:rsidP="00F61CBA">
      <w:pPr>
        <w:spacing w:before="193"/>
        <w:ind w:left="100"/>
        <w:rPr>
          <w:sz w:val="24"/>
          <w:szCs w:val="24"/>
        </w:rPr>
      </w:pPr>
      <w:r w:rsidRPr="00580745">
        <w:rPr>
          <w:i/>
          <w:sz w:val="24"/>
          <w:szCs w:val="24"/>
          <w:rPrChange w:id="144" w:author="Jeff Howard" w:date="2018-12-20T09:48:00Z">
            <w:rPr>
              <w:sz w:val="24"/>
              <w:szCs w:val="24"/>
            </w:rPr>
          </w:rPrChange>
        </w:rPr>
        <w:t>“</w:t>
      </w:r>
      <w:r w:rsidRPr="00457647">
        <w:rPr>
          <w:i/>
          <w:iCs/>
          <w:sz w:val="24"/>
          <w:szCs w:val="24"/>
        </w:rPr>
        <w:t>New Cold Storage Warehouse”</w:t>
      </w:r>
      <w:r w:rsidRPr="00B554BC">
        <w:rPr>
          <w:i/>
          <w:iCs/>
          <w:sz w:val="24"/>
          <w:szCs w:val="24"/>
        </w:rPr>
        <w:t xml:space="preserve"> </w:t>
      </w:r>
      <w:r w:rsidRPr="00B554BC">
        <w:rPr>
          <w:sz w:val="24"/>
          <w:szCs w:val="24"/>
        </w:rPr>
        <w:t>means</w:t>
      </w:r>
      <w:r w:rsidR="0008543A">
        <w:rPr>
          <w:sz w:val="24"/>
          <w:szCs w:val="24"/>
        </w:rPr>
        <w:t xml:space="preserve"> any cold storage warehouse that is</w:t>
      </w:r>
      <w:r w:rsidRPr="00B554BC">
        <w:rPr>
          <w:sz w:val="24"/>
          <w:szCs w:val="24"/>
        </w:rPr>
        <w:t>:</w:t>
      </w:r>
    </w:p>
    <w:p w14:paraId="7CA30C99" w14:textId="47927E05" w:rsidR="00F61CBA" w:rsidRPr="007034F1" w:rsidRDefault="0008543A" w:rsidP="00E3106A">
      <w:pPr>
        <w:pStyle w:val="ListParagraph"/>
        <w:numPr>
          <w:ilvl w:val="0"/>
          <w:numId w:val="23"/>
        </w:numPr>
        <w:tabs>
          <w:tab w:val="left" w:pos="461"/>
        </w:tabs>
        <w:spacing w:before="194" w:line="276" w:lineRule="auto"/>
        <w:rPr>
          <w:sz w:val="24"/>
          <w:szCs w:val="24"/>
        </w:rPr>
      </w:pPr>
      <w:r>
        <w:rPr>
          <w:sz w:val="24"/>
          <w:szCs w:val="24"/>
        </w:rPr>
        <w:t>F</w:t>
      </w:r>
      <w:r w:rsidR="00F61CBA" w:rsidRPr="007034F1">
        <w:rPr>
          <w:sz w:val="24"/>
          <w:szCs w:val="24"/>
        </w:rPr>
        <w:t>irst built</w:t>
      </w:r>
      <w:r>
        <w:rPr>
          <w:sz w:val="24"/>
          <w:szCs w:val="24"/>
        </w:rPr>
        <w:t xml:space="preserve"> using new or used components</w:t>
      </w:r>
      <w:r w:rsidR="00F61CBA" w:rsidRPr="007034F1">
        <w:rPr>
          <w:sz w:val="24"/>
          <w:szCs w:val="24"/>
        </w:rPr>
        <w:t>;</w:t>
      </w:r>
      <w:r w:rsidR="00F61CBA" w:rsidRPr="007034F1">
        <w:rPr>
          <w:spacing w:val="-30"/>
          <w:sz w:val="24"/>
          <w:szCs w:val="24"/>
        </w:rPr>
        <w:t xml:space="preserve"> </w:t>
      </w:r>
      <w:r w:rsidR="00F61CBA" w:rsidRPr="007034F1">
        <w:rPr>
          <w:sz w:val="24"/>
          <w:szCs w:val="24"/>
        </w:rPr>
        <w:t>or</w:t>
      </w:r>
    </w:p>
    <w:p w14:paraId="1627466A" w14:textId="11A8106A" w:rsidR="00E3106A" w:rsidRPr="007034F1" w:rsidRDefault="0008543A" w:rsidP="00E3106A">
      <w:pPr>
        <w:pStyle w:val="ListParagraph"/>
        <w:numPr>
          <w:ilvl w:val="0"/>
          <w:numId w:val="23"/>
        </w:numPr>
        <w:tabs>
          <w:tab w:val="left" w:pos="461"/>
        </w:tabs>
        <w:spacing w:before="194" w:line="276" w:lineRule="auto"/>
        <w:rPr>
          <w:sz w:val="24"/>
          <w:szCs w:val="24"/>
        </w:rPr>
      </w:pPr>
      <w:r>
        <w:rPr>
          <w:sz w:val="24"/>
          <w:szCs w:val="24"/>
        </w:rPr>
        <w:t>E</w:t>
      </w:r>
      <w:r w:rsidR="00E3106A" w:rsidRPr="007034F1">
        <w:rPr>
          <w:sz w:val="24"/>
          <w:szCs w:val="24"/>
        </w:rPr>
        <w:t>xisting</w:t>
      </w:r>
      <w:r w:rsidR="00F61CBA" w:rsidRPr="007034F1">
        <w:rPr>
          <w:sz w:val="24"/>
          <w:szCs w:val="24"/>
        </w:rPr>
        <w:t xml:space="preserve"> where the previous refrigeration equipment is replaced by new refrigeration equipment; or </w:t>
      </w:r>
    </w:p>
    <w:p w14:paraId="7BC51BA8" w14:textId="6CF8C9E6" w:rsidR="00E3106A" w:rsidRPr="007034F1" w:rsidRDefault="00F61CBA" w:rsidP="00E3106A">
      <w:pPr>
        <w:pStyle w:val="ListParagraph"/>
        <w:numPr>
          <w:ilvl w:val="0"/>
          <w:numId w:val="23"/>
        </w:numPr>
        <w:tabs>
          <w:tab w:val="left" w:pos="461"/>
        </w:tabs>
        <w:spacing w:before="194" w:line="276" w:lineRule="auto"/>
        <w:rPr>
          <w:sz w:val="24"/>
          <w:szCs w:val="24"/>
        </w:rPr>
      </w:pPr>
      <w:r w:rsidRPr="007034F1">
        <w:rPr>
          <w:sz w:val="24"/>
          <w:szCs w:val="24"/>
        </w:rPr>
        <w:t xml:space="preserve"> </w:t>
      </w:r>
      <w:r w:rsidR="0008543A">
        <w:rPr>
          <w:sz w:val="24"/>
          <w:szCs w:val="24"/>
        </w:rPr>
        <w:t>E</w:t>
      </w:r>
      <w:r w:rsidR="00E3106A" w:rsidRPr="007034F1">
        <w:rPr>
          <w:sz w:val="24"/>
          <w:szCs w:val="24"/>
        </w:rPr>
        <w:t xml:space="preserve">xpanded after the date at which this </w:t>
      </w:r>
      <w:proofErr w:type="spellStart"/>
      <w:r w:rsidR="00E3106A" w:rsidRPr="007034F1">
        <w:rPr>
          <w:sz w:val="24"/>
          <w:szCs w:val="24"/>
        </w:rPr>
        <w:t>subarticle</w:t>
      </w:r>
      <w:proofErr w:type="spellEnd"/>
      <w:r w:rsidR="00E3106A" w:rsidRPr="007034F1">
        <w:rPr>
          <w:sz w:val="24"/>
          <w:szCs w:val="24"/>
        </w:rPr>
        <w:t xml:space="preserve"> becomes effective, to handle </w:t>
      </w:r>
      <w:r w:rsidRPr="007034F1">
        <w:rPr>
          <w:sz w:val="24"/>
          <w:szCs w:val="24"/>
        </w:rPr>
        <w:t xml:space="preserve">an expanded cooling load by the addition of components in which the </w:t>
      </w:r>
      <w:r w:rsidR="00567160">
        <w:rPr>
          <w:sz w:val="24"/>
          <w:szCs w:val="24"/>
        </w:rPr>
        <w:t>capacity</w:t>
      </w:r>
      <w:r w:rsidRPr="007034F1">
        <w:rPr>
          <w:sz w:val="24"/>
          <w:szCs w:val="24"/>
        </w:rPr>
        <w:t xml:space="preserve"> of the system is increased, including refrigerant lines, evaporators,</w:t>
      </w:r>
      <w:r w:rsidRPr="007034F1">
        <w:rPr>
          <w:spacing w:val="-28"/>
          <w:sz w:val="24"/>
          <w:szCs w:val="24"/>
        </w:rPr>
        <w:t xml:space="preserve"> </w:t>
      </w:r>
      <w:r w:rsidRPr="007034F1">
        <w:rPr>
          <w:sz w:val="24"/>
          <w:szCs w:val="24"/>
        </w:rPr>
        <w:t>compressors, condensers, and other components;</w:t>
      </w:r>
      <w:r w:rsidRPr="007034F1">
        <w:rPr>
          <w:spacing w:val="-16"/>
          <w:sz w:val="24"/>
          <w:szCs w:val="24"/>
        </w:rPr>
        <w:t xml:space="preserve"> </w:t>
      </w:r>
      <w:r w:rsidRPr="007034F1">
        <w:rPr>
          <w:sz w:val="24"/>
          <w:szCs w:val="24"/>
        </w:rPr>
        <w:t>or</w:t>
      </w:r>
    </w:p>
    <w:p w14:paraId="53C3035A" w14:textId="3A3D0B41" w:rsidR="00F61CBA" w:rsidRPr="007034F1" w:rsidRDefault="0008543A" w:rsidP="00E3106A">
      <w:pPr>
        <w:pStyle w:val="ListParagraph"/>
        <w:numPr>
          <w:ilvl w:val="0"/>
          <w:numId w:val="23"/>
        </w:numPr>
        <w:tabs>
          <w:tab w:val="left" w:pos="461"/>
        </w:tabs>
        <w:spacing w:before="194" w:line="276" w:lineRule="auto"/>
        <w:rPr>
          <w:sz w:val="24"/>
          <w:szCs w:val="24"/>
        </w:rPr>
      </w:pPr>
      <w:r>
        <w:rPr>
          <w:sz w:val="24"/>
          <w:szCs w:val="24"/>
        </w:rPr>
        <w:t>R</w:t>
      </w:r>
      <w:r w:rsidR="00E3106A" w:rsidRPr="007034F1">
        <w:rPr>
          <w:sz w:val="24"/>
          <w:szCs w:val="24"/>
        </w:rPr>
        <w:t xml:space="preserve">eplaced or </w:t>
      </w:r>
      <w:r w:rsidR="00F61CBA" w:rsidRPr="007034F1">
        <w:rPr>
          <w:sz w:val="24"/>
          <w:szCs w:val="24"/>
        </w:rPr>
        <w:t xml:space="preserve">cumulatively replaced after the date at which this </w:t>
      </w:r>
      <w:proofErr w:type="spellStart"/>
      <w:r w:rsidR="00F61CBA" w:rsidRPr="007034F1">
        <w:rPr>
          <w:sz w:val="24"/>
          <w:szCs w:val="24"/>
        </w:rPr>
        <w:t>subarticle</w:t>
      </w:r>
      <w:proofErr w:type="spellEnd"/>
      <w:r w:rsidR="00F61CBA" w:rsidRPr="007034F1">
        <w:rPr>
          <w:sz w:val="24"/>
          <w:szCs w:val="24"/>
        </w:rPr>
        <w:t xml:space="preserve"> becomes effective, such that the capital cost of replacing or cumulatively replacing components exceeds 50 percent of the capital cost of replacing</w:t>
      </w:r>
      <w:r w:rsidR="00F61CBA" w:rsidRPr="007034F1">
        <w:rPr>
          <w:spacing w:val="-30"/>
          <w:sz w:val="24"/>
          <w:szCs w:val="24"/>
        </w:rPr>
        <w:t xml:space="preserve"> </w:t>
      </w:r>
      <w:r w:rsidR="00F61CBA" w:rsidRPr="007034F1">
        <w:rPr>
          <w:sz w:val="24"/>
          <w:szCs w:val="24"/>
        </w:rPr>
        <w:t xml:space="preserve">the entire </w:t>
      </w:r>
      <w:r w:rsidR="007F0834" w:rsidRPr="007034F1">
        <w:rPr>
          <w:sz w:val="24"/>
          <w:szCs w:val="24"/>
        </w:rPr>
        <w:t>refrigeration</w:t>
      </w:r>
      <w:r w:rsidR="00F61CBA" w:rsidRPr="007034F1">
        <w:rPr>
          <w:spacing w:val="-8"/>
          <w:sz w:val="24"/>
          <w:szCs w:val="24"/>
        </w:rPr>
        <w:t xml:space="preserve"> </w:t>
      </w:r>
      <w:r w:rsidR="00F61CBA" w:rsidRPr="007034F1">
        <w:rPr>
          <w:sz w:val="24"/>
          <w:szCs w:val="24"/>
        </w:rPr>
        <w:t>system.</w:t>
      </w:r>
    </w:p>
    <w:p w14:paraId="7B646F54" w14:textId="6190B7EE" w:rsidR="00AD551C" w:rsidRPr="007034F1" w:rsidRDefault="00AD551C" w:rsidP="008038A0">
      <w:pPr>
        <w:spacing w:before="193"/>
        <w:ind w:left="100"/>
        <w:rPr>
          <w:sz w:val="24"/>
          <w:szCs w:val="24"/>
        </w:rPr>
      </w:pPr>
      <w:r w:rsidRPr="00580745">
        <w:rPr>
          <w:i/>
          <w:sz w:val="24"/>
          <w:szCs w:val="24"/>
          <w:rPrChange w:id="145" w:author="Jeff Howard" w:date="2018-12-20T09:48:00Z">
            <w:rPr>
              <w:sz w:val="24"/>
              <w:szCs w:val="24"/>
            </w:rPr>
          </w:rPrChange>
        </w:rPr>
        <w:t>“</w:t>
      </w:r>
      <w:r w:rsidRPr="00457647">
        <w:rPr>
          <w:i/>
          <w:iCs/>
          <w:sz w:val="24"/>
          <w:szCs w:val="24"/>
        </w:rPr>
        <w:t xml:space="preserve">New Refrigeration </w:t>
      </w:r>
      <w:r w:rsidR="009B6F58" w:rsidRPr="00457647">
        <w:rPr>
          <w:i/>
          <w:iCs/>
          <w:sz w:val="24"/>
          <w:szCs w:val="24"/>
        </w:rPr>
        <w:t xml:space="preserve">or Air Conditioning </w:t>
      </w:r>
      <w:r w:rsidRPr="00457647">
        <w:rPr>
          <w:i/>
          <w:iCs/>
          <w:sz w:val="24"/>
          <w:szCs w:val="24"/>
        </w:rPr>
        <w:t>Equipment”</w:t>
      </w:r>
      <w:r w:rsidRPr="00B554BC">
        <w:rPr>
          <w:i/>
          <w:iCs/>
          <w:sz w:val="24"/>
          <w:szCs w:val="24"/>
        </w:rPr>
        <w:t xml:space="preserve"> </w:t>
      </w:r>
      <w:r w:rsidRPr="00B554BC">
        <w:rPr>
          <w:sz w:val="24"/>
          <w:szCs w:val="24"/>
        </w:rPr>
        <w:t>means</w:t>
      </w:r>
      <w:r w:rsidR="009C3790" w:rsidRPr="00B554BC">
        <w:rPr>
          <w:sz w:val="24"/>
          <w:szCs w:val="24"/>
        </w:rPr>
        <w:t xml:space="preserve"> any refrigeration </w:t>
      </w:r>
      <w:r w:rsidR="009B6F58">
        <w:rPr>
          <w:sz w:val="24"/>
          <w:szCs w:val="24"/>
        </w:rPr>
        <w:t xml:space="preserve">or air conditioning </w:t>
      </w:r>
      <w:r w:rsidR="009C3790" w:rsidRPr="00B554BC">
        <w:rPr>
          <w:sz w:val="24"/>
          <w:szCs w:val="24"/>
        </w:rPr>
        <w:t>equipment that is</w:t>
      </w:r>
      <w:r w:rsidRPr="00B554BC">
        <w:rPr>
          <w:sz w:val="24"/>
          <w:szCs w:val="24"/>
        </w:rPr>
        <w:t>:</w:t>
      </w:r>
    </w:p>
    <w:p w14:paraId="570FEF56" w14:textId="77777777" w:rsidR="0019542F" w:rsidRPr="00B554BC" w:rsidRDefault="0019542F">
      <w:pPr>
        <w:pStyle w:val="BodyText"/>
        <w:ind w:left="0"/>
      </w:pPr>
    </w:p>
    <w:p w14:paraId="195D9FF8" w14:textId="6C3D3425" w:rsidR="0019542F" w:rsidRPr="007034F1" w:rsidRDefault="009C3790" w:rsidP="00E95D01">
      <w:pPr>
        <w:pStyle w:val="ListParagraph"/>
        <w:numPr>
          <w:ilvl w:val="0"/>
          <w:numId w:val="12"/>
        </w:numPr>
        <w:tabs>
          <w:tab w:val="left" w:pos="461"/>
        </w:tabs>
        <w:rPr>
          <w:sz w:val="24"/>
          <w:szCs w:val="24"/>
        </w:rPr>
      </w:pPr>
      <w:r w:rsidRPr="007034F1">
        <w:rPr>
          <w:sz w:val="24"/>
          <w:szCs w:val="24"/>
        </w:rPr>
        <w:t>F</w:t>
      </w:r>
      <w:r w:rsidR="008E41DF" w:rsidRPr="007034F1">
        <w:rPr>
          <w:sz w:val="24"/>
          <w:szCs w:val="24"/>
        </w:rPr>
        <w:t>irst installed using new or used components;</w:t>
      </w:r>
      <w:r w:rsidR="008E41DF" w:rsidRPr="007034F1">
        <w:rPr>
          <w:spacing w:val="-30"/>
          <w:sz w:val="24"/>
          <w:szCs w:val="24"/>
        </w:rPr>
        <w:t xml:space="preserve"> </w:t>
      </w:r>
      <w:r w:rsidR="008E41DF" w:rsidRPr="007034F1">
        <w:rPr>
          <w:sz w:val="24"/>
          <w:szCs w:val="24"/>
        </w:rPr>
        <w:t>or</w:t>
      </w:r>
    </w:p>
    <w:p w14:paraId="37CEABE2" w14:textId="77777777" w:rsidR="0019542F" w:rsidRPr="00B554BC" w:rsidRDefault="0019542F" w:rsidP="00E95D01">
      <w:pPr>
        <w:pStyle w:val="BodyText"/>
        <w:ind w:left="0"/>
      </w:pPr>
    </w:p>
    <w:p w14:paraId="0EA4DF30" w14:textId="5EA74F20" w:rsidR="0019542F" w:rsidRPr="007034F1" w:rsidRDefault="009C3790" w:rsidP="00E95D01">
      <w:pPr>
        <w:pStyle w:val="ListParagraph"/>
        <w:numPr>
          <w:ilvl w:val="0"/>
          <w:numId w:val="12"/>
        </w:numPr>
        <w:tabs>
          <w:tab w:val="left" w:pos="461"/>
        </w:tabs>
        <w:rPr>
          <w:sz w:val="24"/>
          <w:szCs w:val="24"/>
        </w:rPr>
      </w:pPr>
      <w:r w:rsidRPr="007034F1">
        <w:rPr>
          <w:sz w:val="24"/>
          <w:szCs w:val="24"/>
        </w:rPr>
        <w:t>M</w:t>
      </w:r>
      <w:r w:rsidR="008E41DF" w:rsidRPr="007034F1">
        <w:rPr>
          <w:sz w:val="24"/>
          <w:szCs w:val="24"/>
        </w:rPr>
        <w:t>odified such that it</w:t>
      </w:r>
      <w:r w:rsidR="008E41DF" w:rsidRPr="007034F1">
        <w:rPr>
          <w:spacing w:val="-20"/>
          <w:sz w:val="24"/>
          <w:szCs w:val="24"/>
        </w:rPr>
        <w:t xml:space="preserve"> </w:t>
      </w:r>
      <w:r w:rsidR="008E41DF" w:rsidRPr="007034F1">
        <w:rPr>
          <w:sz w:val="24"/>
          <w:szCs w:val="24"/>
        </w:rPr>
        <w:t>is:</w:t>
      </w:r>
    </w:p>
    <w:p w14:paraId="6612DEFF" w14:textId="77777777" w:rsidR="0019542F" w:rsidRPr="00B554BC" w:rsidRDefault="0019542F">
      <w:pPr>
        <w:pStyle w:val="BodyText"/>
        <w:spacing w:before="6"/>
        <w:ind w:left="0"/>
      </w:pPr>
    </w:p>
    <w:p w14:paraId="7D01BD11" w14:textId="74ABF023" w:rsidR="0019542F" w:rsidRPr="007034F1" w:rsidRDefault="008E41DF" w:rsidP="00E95D01">
      <w:pPr>
        <w:pStyle w:val="ListParagraph"/>
        <w:numPr>
          <w:ilvl w:val="0"/>
          <w:numId w:val="14"/>
        </w:numPr>
        <w:tabs>
          <w:tab w:val="left" w:pos="1100"/>
        </w:tabs>
        <w:spacing w:before="1" w:line="276" w:lineRule="auto"/>
        <w:ind w:right="210"/>
        <w:jc w:val="both"/>
        <w:rPr>
          <w:sz w:val="24"/>
          <w:szCs w:val="24"/>
        </w:rPr>
      </w:pPr>
      <w:r w:rsidRPr="007034F1">
        <w:rPr>
          <w:sz w:val="24"/>
          <w:szCs w:val="24"/>
        </w:rPr>
        <w:t xml:space="preserve">Expanded after the date at which this </w:t>
      </w:r>
      <w:proofErr w:type="spellStart"/>
      <w:r w:rsidRPr="007034F1">
        <w:rPr>
          <w:sz w:val="24"/>
          <w:szCs w:val="24"/>
        </w:rPr>
        <w:t>subarticle</w:t>
      </w:r>
      <w:proofErr w:type="spellEnd"/>
      <w:r w:rsidRPr="007034F1">
        <w:rPr>
          <w:sz w:val="24"/>
          <w:szCs w:val="24"/>
        </w:rPr>
        <w:t xml:space="preserve"> becomes effective, to handle an expanded cooling load by the addition of components in which the </w:t>
      </w:r>
      <w:r w:rsidR="00C73A5C">
        <w:rPr>
          <w:sz w:val="24"/>
          <w:szCs w:val="24"/>
        </w:rPr>
        <w:t>capacity</w:t>
      </w:r>
      <w:r w:rsidRPr="007034F1">
        <w:rPr>
          <w:sz w:val="24"/>
          <w:szCs w:val="24"/>
        </w:rPr>
        <w:t xml:space="preserve"> of the system is increased, including refrigerant lines, evaporators,</w:t>
      </w:r>
      <w:r w:rsidRPr="007034F1">
        <w:rPr>
          <w:spacing w:val="-28"/>
          <w:sz w:val="24"/>
          <w:szCs w:val="24"/>
        </w:rPr>
        <w:t xml:space="preserve"> </w:t>
      </w:r>
      <w:r w:rsidRPr="007034F1">
        <w:rPr>
          <w:sz w:val="24"/>
          <w:szCs w:val="24"/>
        </w:rPr>
        <w:t>compressors, condensers, and other components;</w:t>
      </w:r>
      <w:r w:rsidRPr="007034F1">
        <w:rPr>
          <w:spacing w:val="-16"/>
          <w:sz w:val="24"/>
          <w:szCs w:val="24"/>
        </w:rPr>
        <w:t xml:space="preserve"> </w:t>
      </w:r>
      <w:r w:rsidRPr="007034F1">
        <w:rPr>
          <w:sz w:val="24"/>
          <w:szCs w:val="24"/>
        </w:rPr>
        <w:t>or</w:t>
      </w:r>
    </w:p>
    <w:p w14:paraId="46BF2C9D" w14:textId="5C5F8006" w:rsidR="0019542F" w:rsidRPr="007034F1" w:rsidRDefault="008E41DF" w:rsidP="00E95D01">
      <w:pPr>
        <w:pStyle w:val="ListParagraph"/>
        <w:numPr>
          <w:ilvl w:val="0"/>
          <w:numId w:val="14"/>
        </w:numPr>
        <w:tabs>
          <w:tab w:val="left" w:pos="1152"/>
        </w:tabs>
        <w:spacing w:before="200" w:line="276" w:lineRule="auto"/>
        <w:ind w:right="610"/>
        <w:rPr>
          <w:sz w:val="24"/>
          <w:szCs w:val="24"/>
        </w:rPr>
      </w:pPr>
      <w:r w:rsidRPr="007034F1">
        <w:rPr>
          <w:sz w:val="24"/>
          <w:szCs w:val="24"/>
        </w:rPr>
        <w:t xml:space="preserve">Replaced or cumulatively replaced after the date at which this </w:t>
      </w:r>
      <w:proofErr w:type="spellStart"/>
      <w:r w:rsidRPr="007034F1">
        <w:rPr>
          <w:sz w:val="24"/>
          <w:szCs w:val="24"/>
        </w:rPr>
        <w:t>subarticle</w:t>
      </w:r>
      <w:proofErr w:type="spellEnd"/>
      <w:r w:rsidRPr="007034F1">
        <w:rPr>
          <w:sz w:val="24"/>
          <w:szCs w:val="24"/>
        </w:rPr>
        <w:t xml:space="preserve"> becomes effective, such that the capital cost of replacing or cumulatively replacing components exceeds 50 percent of the capital cost of replacing</w:t>
      </w:r>
      <w:r w:rsidRPr="007034F1">
        <w:rPr>
          <w:spacing w:val="-30"/>
          <w:sz w:val="24"/>
          <w:szCs w:val="24"/>
        </w:rPr>
        <w:t xml:space="preserve"> </w:t>
      </w:r>
      <w:r w:rsidRPr="007034F1">
        <w:rPr>
          <w:sz w:val="24"/>
          <w:szCs w:val="24"/>
        </w:rPr>
        <w:t>the entire refrigeration</w:t>
      </w:r>
      <w:r w:rsidRPr="007034F1">
        <w:rPr>
          <w:spacing w:val="-8"/>
          <w:sz w:val="24"/>
          <w:szCs w:val="24"/>
        </w:rPr>
        <w:t xml:space="preserve"> </w:t>
      </w:r>
      <w:r w:rsidR="009B6F58">
        <w:rPr>
          <w:spacing w:val="-8"/>
          <w:sz w:val="24"/>
          <w:szCs w:val="24"/>
        </w:rPr>
        <w:t xml:space="preserve">or air conditioning </w:t>
      </w:r>
      <w:r w:rsidRPr="007034F1">
        <w:rPr>
          <w:sz w:val="24"/>
          <w:szCs w:val="24"/>
        </w:rPr>
        <w:t>system.</w:t>
      </w:r>
    </w:p>
    <w:p w14:paraId="2F1F4B31" w14:textId="77777777" w:rsidR="0019542F" w:rsidRPr="00E91927" w:rsidRDefault="008E41DF">
      <w:pPr>
        <w:pStyle w:val="BodyText"/>
        <w:spacing w:before="197" w:line="278" w:lineRule="auto"/>
        <w:ind w:right="105"/>
      </w:pPr>
      <w:r w:rsidRPr="00580745">
        <w:rPr>
          <w:i/>
          <w:rPrChange w:id="146" w:author="Jeff Howard" w:date="2018-12-20T09:48:00Z">
            <w:rPr/>
          </w:rPrChange>
        </w:rPr>
        <w:lastRenderedPageBreak/>
        <w:t>“</w:t>
      </w:r>
      <w:r w:rsidRPr="00457647">
        <w:rPr>
          <w:i/>
        </w:rPr>
        <w:t>Person</w:t>
      </w:r>
      <w:r w:rsidRPr="00580745">
        <w:rPr>
          <w:i/>
          <w:rPrChange w:id="147" w:author="Jeff Howard" w:date="2018-12-20T09:48:00Z">
            <w:rPr/>
          </w:rPrChange>
        </w:rPr>
        <w:t>”</w:t>
      </w:r>
      <w:r w:rsidRPr="00E91927">
        <w:t xml:space="preserve"> means any individual, firm, association, organization, manufacturer, distributor, partnership, business trust, corporation, limited liability company, company, state, or local governmental agency or public district.</w:t>
      </w:r>
    </w:p>
    <w:p w14:paraId="5E946D91" w14:textId="77777777" w:rsidR="0019542F" w:rsidRPr="00E91927" w:rsidRDefault="008E41DF">
      <w:pPr>
        <w:pStyle w:val="BodyText"/>
        <w:spacing w:before="195" w:line="278" w:lineRule="auto"/>
        <w:ind w:right="242"/>
      </w:pPr>
      <w:r w:rsidRPr="00457647">
        <w:rPr>
          <w:i/>
        </w:rPr>
        <w:t xml:space="preserve">“Phenolic Insulation Board and </w:t>
      </w:r>
      <w:proofErr w:type="spellStart"/>
      <w:r w:rsidRPr="00457647">
        <w:rPr>
          <w:i/>
        </w:rPr>
        <w:t>Bunstock</w:t>
      </w:r>
      <w:proofErr w:type="spellEnd"/>
      <w:r w:rsidRPr="00580745">
        <w:rPr>
          <w:i/>
          <w:rPrChange w:id="148" w:author="Jeff Howard" w:date="2018-12-20T09:48:00Z">
            <w:rPr/>
          </w:rPrChange>
        </w:rPr>
        <w:t>”</w:t>
      </w:r>
      <w:r w:rsidRPr="00E91927">
        <w:t xml:space="preserve"> means phenolic insulation including but not limited to that used for roofing and walls. </w:t>
      </w:r>
      <w:proofErr w:type="spellStart"/>
      <w:r w:rsidRPr="00E91927">
        <w:t>Bunstock</w:t>
      </w:r>
      <w:proofErr w:type="spellEnd"/>
      <w:r w:rsidRPr="00E91927">
        <w:t xml:space="preserve"> or bun stock is a large solid box-like structure formed during the production of polystyrene insulation.</w:t>
      </w:r>
    </w:p>
    <w:p w14:paraId="7F3C3A8C" w14:textId="77777777" w:rsidR="00185C45" w:rsidRPr="00E91927" w:rsidRDefault="00185C45">
      <w:pPr>
        <w:pStyle w:val="BodyText"/>
        <w:spacing w:before="195" w:line="278" w:lineRule="auto"/>
        <w:ind w:right="227"/>
      </w:pPr>
      <w:r w:rsidRPr="00580745">
        <w:rPr>
          <w:i/>
          <w:rPrChange w:id="149" w:author="Jeff Howard" w:date="2018-12-20T09:48:00Z">
            <w:rPr/>
          </w:rPrChange>
        </w:rPr>
        <w:t>“</w:t>
      </w:r>
      <w:r w:rsidRPr="00457647">
        <w:rPr>
          <w:i/>
        </w:rPr>
        <w:t>Polyolefin</w:t>
      </w:r>
      <w:r w:rsidRPr="00580745">
        <w:rPr>
          <w:i/>
          <w:rPrChange w:id="150" w:author="Jeff Howard" w:date="2018-12-20T09:48:00Z">
            <w:rPr/>
          </w:rPrChange>
        </w:rPr>
        <w:t>”</w:t>
      </w:r>
      <w:r w:rsidRPr="00E91927">
        <w:t xml:space="preserve"> means foam sheets and tubes made of polyolefin.</w:t>
      </w:r>
    </w:p>
    <w:p w14:paraId="449F1C1F" w14:textId="505EC628" w:rsidR="00185C45" w:rsidRPr="00E91927" w:rsidRDefault="00185C45" w:rsidP="00185C45">
      <w:pPr>
        <w:pStyle w:val="BodyText"/>
        <w:widowControl/>
        <w:spacing w:before="195" w:line="278" w:lineRule="auto"/>
        <w:ind w:left="101" w:right="230"/>
      </w:pPr>
      <w:r w:rsidRPr="00580745">
        <w:rPr>
          <w:i/>
          <w:rPrChange w:id="151" w:author="Jeff Howard" w:date="2018-12-20T09:48:00Z">
            <w:rPr/>
          </w:rPrChange>
        </w:rPr>
        <w:t>“</w:t>
      </w:r>
      <w:r w:rsidRPr="00457647">
        <w:rPr>
          <w:i/>
        </w:rPr>
        <w:t xml:space="preserve">Polystyrene Extruded </w:t>
      </w:r>
      <w:proofErr w:type="spellStart"/>
      <w:r w:rsidRPr="00457647">
        <w:rPr>
          <w:i/>
        </w:rPr>
        <w:t>Boardstock</w:t>
      </w:r>
      <w:proofErr w:type="spellEnd"/>
      <w:r w:rsidRPr="00457647">
        <w:rPr>
          <w:i/>
        </w:rPr>
        <w:t xml:space="preserve"> and Billet (XPS)</w:t>
      </w:r>
      <w:r w:rsidRPr="00580745">
        <w:rPr>
          <w:i/>
          <w:rPrChange w:id="152" w:author="Jeff Howard" w:date="2018-12-20T09:48:00Z">
            <w:rPr/>
          </w:rPrChange>
        </w:rPr>
        <w:t>”</w:t>
      </w:r>
      <w:r w:rsidRPr="00E91927">
        <w:t xml:space="preserve"> means</w:t>
      </w:r>
      <w:r w:rsidR="0001763D">
        <w:t xml:space="preserve"> a foam formed from polymers of styrene and produced on extruding machines in the form of continuous foam slabs which can be cut </w:t>
      </w:r>
      <w:r w:rsidR="00B554BC">
        <w:t>and shaped into panels</w:t>
      </w:r>
      <w:r w:rsidR="00D11ADB" w:rsidRPr="00E91927">
        <w:t xml:space="preserve"> used for roofing, walls, flooring, and pipes.</w:t>
      </w:r>
    </w:p>
    <w:p w14:paraId="2706B67E" w14:textId="55951CE2" w:rsidR="00185C45" w:rsidRDefault="008E41DF" w:rsidP="00185C45">
      <w:pPr>
        <w:pStyle w:val="BodyText"/>
        <w:widowControl/>
        <w:spacing w:before="195" w:line="278" w:lineRule="auto"/>
        <w:ind w:left="101" w:right="230"/>
      </w:pPr>
      <w:r w:rsidRPr="00580745">
        <w:rPr>
          <w:i/>
          <w:rPrChange w:id="153" w:author="Jeff Howard" w:date="2018-12-20T09:48:00Z">
            <w:rPr/>
          </w:rPrChange>
        </w:rPr>
        <w:t>“</w:t>
      </w:r>
      <w:r w:rsidRPr="00457647">
        <w:rPr>
          <w:i/>
        </w:rPr>
        <w:t>Polystyrene Extruded Sheet</w:t>
      </w:r>
      <w:r w:rsidRPr="00580745">
        <w:rPr>
          <w:i/>
          <w:rPrChange w:id="154" w:author="Jeff Howard" w:date="2018-12-20T09:48:00Z">
            <w:rPr/>
          </w:rPrChange>
        </w:rPr>
        <w:t>”</w:t>
      </w:r>
      <w:r w:rsidRPr="00E91927">
        <w:t xml:space="preserve"> means polystyrene foam including that used for packaging and buoyancy or floatation. It </w:t>
      </w:r>
      <w:proofErr w:type="gramStart"/>
      <w:r w:rsidRPr="00E91927">
        <w:t>is also made</w:t>
      </w:r>
      <w:proofErr w:type="gramEnd"/>
      <w:r w:rsidRPr="00E91927">
        <w:t xml:space="preserve"> into food-service items, including hinged polystyrene containers (for "take-out" from restaurants); food trays (meat and poultry) plates, bowls, and retail egg containers.</w:t>
      </w:r>
    </w:p>
    <w:p w14:paraId="4793C276" w14:textId="77777777" w:rsidR="0008053F" w:rsidRPr="00E91927" w:rsidRDefault="0008053F" w:rsidP="0008053F">
      <w:pPr>
        <w:pStyle w:val="BodyText"/>
        <w:spacing w:before="192" w:line="280" w:lineRule="auto"/>
        <w:ind w:right="121"/>
      </w:pPr>
      <w:r w:rsidRPr="00457647">
        <w:rPr>
          <w:i/>
        </w:rPr>
        <w:t>“Positive Displacement Chiller”</w:t>
      </w:r>
      <w:r w:rsidRPr="00E91927">
        <w:t xml:space="preserve"> means cooling equipment using a refrigerant vapor-compression cycle to chill a secondary heat transfer fluid, typically water, which circulates throughout a building to provide cooling. Screw, scroll</w:t>
      </w:r>
      <w:r w:rsidR="009C3790" w:rsidRPr="00E91927">
        <w:t>,</w:t>
      </w:r>
      <w:r w:rsidRPr="00E91927">
        <w:t xml:space="preserve"> and reciprocating chillers are types of positive displacement chillers. Positive displacement chiller in this definition is a chiller intended for comfort cooling and does not include cooling for industrial process cooling and refrigeration.  </w:t>
      </w:r>
    </w:p>
    <w:p w14:paraId="0A97F5AC" w14:textId="77777777" w:rsidR="0019542F" w:rsidRPr="00E91927" w:rsidRDefault="008E41DF" w:rsidP="0008053F">
      <w:pPr>
        <w:pStyle w:val="BodyText"/>
        <w:widowControl/>
        <w:spacing w:before="195" w:line="278" w:lineRule="auto"/>
        <w:ind w:left="101" w:right="230"/>
      </w:pPr>
      <w:r w:rsidRPr="00457647">
        <w:rPr>
          <w:i/>
        </w:rPr>
        <w:t>“Refrigerant”</w:t>
      </w:r>
      <w:r w:rsidRPr="00E91927">
        <w:rPr>
          <w:i/>
        </w:rPr>
        <w:t xml:space="preserve"> </w:t>
      </w:r>
      <w:r w:rsidRPr="00E91927">
        <w:t xml:space="preserve">or </w:t>
      </w:r>
      <w:r w:rsidRPr="00E91927">
        <w:rPr>
          <w:i/>
        </w:rPr>
        <w:t xml:space="preserve">“Refrigerant Gas” </w:t>
      </w:r>
      <w:r w:rsidRPr="00E91927">
        <w:t xml:space="preserve">means any substance, including blends and mixtures, which is a compound or gas used in </w:t>
      </w:r>
      <w:proofErr w:type="gramStart"/>
      <w:r w:rsidRPr="00E91927">
        <w:t>vapor compression cycle refrigeration</w:t>
      </w:r>
      <w:proofErr w:type="gramEnd"/>
      <w:r w:rsidRPr="00E91927">
        <w:t xml:space="preserve"> that is used for heat transfer purposes and provides a cooling effect.</w:t>
      </w:r>
    </w:p>
    <w:p w14:paraId="02B881EF" w14:textId="77777777" w:rsidR="009C3790" w:rsidRPr="00E91927" w:rsidRDefault="008E41DF" w:rsidP="00185C45">
      <w:pPr>
        <w:pStyle w:val="BodyText"/>
        <w:widowControl/>
        <w:spacing w:before="194" w:line="276" w:lineRule="auto"/>
        <w:ind w:left="101" w:right="227"/>
      </w:pPr>
      <w:r w:rsidRPr="00457647">
        <w:rPr>
          <w:i/>
        </w:rPr>
        <w:t xml:space="preserve">“Refrigerated Food Processing and Dispensing </w:t>
      </w:r>
      <w:proofErr w:type="gramStart"/>
      <w:r w:rsidRPr="00457647">
        <w:rPr>
          <w:i/>
        </w:rPr>
        <w:t>Equipment</w:t>
      </w:r>
      <w:proofErr w:type="gramEnd"/>
      <w:r w:rsidRPr="00457647">
        <w:rPr>
          <w:i/>
        </w:rPr>
        <w:t>”</w:t>
      </w:r>
      <w:r w:rsidRPr="00E91927">
        <w:rPr>
          <w:i/>
        </w:rPr>
        <w:t xml:space="preserve"> </w:t>
      </w:r>
      <w:r w:rsidRPr="00E91927">
        <w:t>means equipment that dispenses and/or processes a variety of food and beverage products by either</w:t>
      </w:r>
      <w:r w:rsidR="009C3790" w:rsidRPr="00E91927">
        <w:t xml:space="preserve">: </w:t>
      </w:r>
    </w:p>
    <w:p w14:paraId="7B5D5502" w14:textId="4C91B130" w:rsidR="009C3790" w:rsidRPr="00E91927" w:rsidRDefault="009C3790" w:rsidP="00B554BC">
      <w:pPr>
        <w:pStyle w:val="BodyText"/>
        <w:widowControl/>
        <w:numPr>
          <w:ilvl w:val="0"/>
          <w:numId w:val="35"/>
        </w:numPr>
        <w:spacing w:before="194" w:line="276" w:lineRule="auto"/>
        <w:ind w:right="227"/>
      </w:pPr>
      <w:r w:rsidRPr="00E91927">
        <w:t>C</w:t>
      </w:r>
      <w:r w:rsidR="008E41DF" w:rsidRPr="00E91927">
        <w:t>ombining ingredients, mixing</w:t>
      </w:r>
      <w:r w:rsidRPr="00E91927">
        <w:t>,</w:t>
      </w:r>
      <w:r w:rsidR="008E41DF" w:rsidRPr="00E91927">
        <w:t xml:space="preserve"> or preparing them at the proper temperature</w:t>
      </w:r>
      <w:r w:rsidRPr="00E91927">
        <w:t>;</w:t>
      </w:r>
      <w:r w:rsidR="008E41DF" w:rsidRPr="00E91927">
        <w:t xml:space="preserve"> </w:t>
      </w:r>
    </w:p>
    <w:p w14:paraId="46932DDB" w14:textId="0C4754FC" w:rsidR="009C3790" w:rsidRPr="00E91927" w:rsidRDefault="009C3790" w:rsidP="00B554BC">
      <w:pPr>
        <w:pStyle w:val="BodyText"/>
        <w:widowControl/>
        <w:numPr>
          <w:ilvl w:val="0"/>
          <w:numId w:val="35"/>
        </w:numPr>
        <w:spacing w:before="194" w:line="276" w:lineRule="auto"/>
        <w:ind w:right="227"/>
      </w:pPr>
      <w:r w:rsidRPr="00E91927">
        <w:t>F</w:t>
      </w:r>
      <w:r w:rsidR="008E41DF" w:rsidRPr="00E91927">
        <w:t>unction</w:t>
      </w:r>
      <w:r w:rsidRPr="00E91927">
        <w:t>ing</w:t>
      </w:r>
      <w:r w:rsidR="008E41DF" w:rsidRPr="00E91927">
        <w:t xml:space="preserve"> as a holding tank to deliver the product at the desired temperature</w:t>
      </w:r>
      <w:r w:rsidRPr="00E91927">
        <w:t>;</w:t>
      </w:r>
    </w:p>
    <w:p w14:paraId="17530C58" w14:textId="2793F328" w:rsidR="009C3790" w:rsidRPr="00E91927" w:rsidRDefault="008E41DF" w:rsidP="00B554BC">
      <w:pPr>
        <w:pStyle w:val="BodyText"/>
        <w:widowControl/>
        <w:numPr>
          <w:ilvl w:val="0"/>
          <w:numId w:val="35"/>
        </w:numPr>
        <w:spacing w:before="194" w:line="276" w:lineRule="auto"/>
        <w:ind w:right="227"/>
      </w:pPr>
      <w:r w:rsidRPr="00E91927">
        <w:t xml:space="preserve"> </w:t>
      </w:r>
      <w:r w:rsidR="009C3790" w:rsidRPr="00E91927">
        <w:t>D</w:t>
      </w:r>
      <w:r w:rsidRPr="00E91927">
        <w:t>eliver</w:t>
      </w:r>
      <w:r w:rsidR="009C3790" w:rsidRPr="00E91927">
        <w:t>ing</w:t>
      </w:r>
      <w:r w:rsidRPr="00E91927">
        <w:t xml:space="preserve"> chilled ingredients for the processing, mixing and preparation. </w:t>
      </w:r>
    </w:p>
    <w:p w14:paraId="680D4104" w14:textId="55F0A410" w:rsidR="009C3790" w:rsidRPr="00E91927" w:rsidRDefault="009C3790" w:rsidP="00B554BC">
      <w:pPr>
        <w:pStyle w:val="BodyText"/>
        <w:widowControl/>
        <w:numPr>
          <w:ilvl w:val="0"/>
          <w:numId w:val="35"/>
        </w:numPr>
        <w:spacing w:before="194" w:line="276" w:lineRule="auto"/>
        <w:ind w:right="227"/>
      </w:pPr>
      <w:r w:rsidRPr="00E91927">
        <w:t>U</w:t>
      </w:r>
      <w:r w:rsidR="008E41DF" w:rsidRPr="00E91927">
        <w:t>s</w:t>
      </w:r>
      <w:r w:rsidRPr="00E91927">
        <w:t>ing</w:t>
      </w:r>
      <w:r w:rsidR="008E41DF" w:rsidRPr="00E91927">
        <w:t xml:space="preserve"> a refrigerant in a heat pump, or utilize waste heat from the cooling system to provide hot beverages. </w:t>
      </w:r>
    </w:p>
    <w:p w14:paraId="1D72DE32" w14:textId="77777777" w:rsidR="00E10707" w:rsidRDefault="009C3790" w:rsidP="00B554BC">
      <w:pPr>
        <w:pStyle w:val="BodyText"/>
        <w:widowControl/>
        <w:numPr>
          <w:ilvl w:val="0"/>
          <w:numId w:val="35"/>
        </w:numPr>
        <w:spacing w:before="194" w:line="276" w:lineRule="auto"/>
        <w:ind w:right="227"/>
      </w:pPr>
      <w:r w:rsidRPr="00E91927">
        <w:t>P</w:t>
      </w:r>
      <w:r w:rsidR="008E41DF" w:rsidRPr="00E91927">
        <w:t>rovid</w:t>
      </w:r>
      <w:r w:rsidRPr="00E91927">
        <w:t>ing</w:t>
      </w:r>
      <w:r w:rsidR="008E41DF" w:rsidRPr="00E91927">
        <w:t xml:space="preserve"> heating functions to melt or dislodge ice or for sanitation purposes. </w:t>
      </w:r>
    </w:p>
    <w:p w14:paraId="5F84275E" w14:textId="1231D987" w:rsidR="009C3790" w:rsidRPr="00E91927" w:rsidRDefault="008E41DF" w:rsidP="00F04E06">
      <w:pPr>
        <w:pStyle w:val="BodyText"/>
        <w:widowControl/>
        <w:spacing w:before="194" w:line="276" w:lineRule="auto"/>
        <w:ind w:right="227"/>
      </w:pPr>
      <w:r w:rsidRPr="00E91927">
        <w:lastRenderedPageBreak/>
        <w:t xml:space="preserve">This equipment can be self-contained or connected by piping to a dedicated condensing unit located elsewhere. </w:t>
      </w:r>
    </w:p>
    <w:p w14:paraId="6BE73715" w14:textId="3F65BA6A" w:rsidR="0019542F" w:rsidRPr="00E91927" w:rsidRDefault="008E41DF" w:rsidP="001011FC">
      <w:pPr>
        <w:pStyle w:val="BodyText"/>
        <w:widowControl/>
        <w:spacing w:before="194" w:line="276" w:lineRule="auto"/>
        <w:ind w:left="101" w:right="227"/>
      </w:pPr>
      <w:r w:rsidRPr="00E91927">
        <w:t xml:space="preserve">Equipment </w:t>
      </w:r>
      <w:r w:rsidR="009C3790" w:rsidRPr="00E91927">
        <w:t xml:space="preserve">in </w:t>
      </w:r>
      <w:r w:rsidRPr="00E91927">
        <w:t>this end-use category include but are not limited to: chilled and frozen beverages (carbonated and non- carbonated, alcoholic and nonalcoholic)</w:t>
      </w:r>
      <w:r w:rsidR="009C3790" w:rsidRPr="00E91927">
        <w:t>,</w:t>
      </w:r>
      <w:r w:rsidRPr="00E91927">
        <w:t xml:space="preserve"> frozen custards, gelato, ice cream, Italian ice, sorbets and yogurts</w:t>
      </w:r>
      <w:r w:rsidR="009C3790" w:rsidRPr="00E91927">
        <w:t>,</w:t>
      </w:r>
      <w:r w:rsidRPr="00E91927">
        <w:t xml:space="preserve"> milkshakes, slushies</w:t>
      </w:r>
      <w:r w:rsidR="009C3790" w:rsidRPr="00E91927">
        <w:t>,</w:t>
      </w:r>
      <w:r w:rsidRPr="00E91927">
        <w:t xml:space="preserve"> smoothies, and whipped cream.</w:t>
      </w:r>
    </w:p>
    <w:p w14:paraId="20391D16" w14:textId="5F6FC055" w:rsidR="0019542F" w:rsidRPr="00E91927" w:rsidRDefault="008E41DF">
      <w:pPr>
        <w:pStyle w:val="BodyText"/>
        <w:spacing w:before="194" w:line="280" w:lineRule="auto"/>
        <w:ind w:right="282"/>
      </w:pPr>
      <w:r w:rsidRPr="00580745">
        <w:rPr>
          <w:i/>
          <w:rPrChange w:id="155" w:author="Jeff Howard" w:date="2018-12-20T09:49:00Z">
            <w:rPr/>
          </w:rPrChange>
        </w:rPr>
        <w:t>“</w:t>
      </w:r>
      <w:r w:rsidRPr="00457647">
        <w:rPr>
          <w:i/>
        </w:rPr>
        <w:t>Refrigeration</w:t>
      </w:r>
      <w:r w:rsidRPr="00580745">
        <w:rPr>
          <w:i/>
          <w:rPrChange w:id="156" w:author="Jeff Howard" w:date="2018-12-20T09:49:00Z">
            <w:rPr/>
          </w:rPrChange>
        </w:rPr>
        <w:t>”</w:t>
      </w:r>
      <w:r w:rsidRPr="00E91927">
        <w:t xml:space="preserve"> means the </w:t>
      </w:r>
      <w:r w:rsidR="007034F1">
        <w:t>process</w:t>
      </w:r>
      <w:r w:rsidRPr="00E91927">
        <w:t xml:space="preserve"> to move heat from one region to another to create a cooled region via a vapor compression cycle.</w:t>
      </w:r>
    </w:p>
    <w:p w14:paraId="4A1DA397" w14:textId="77777777" w:rsidR="00157514" w:rsidRPr="00E91927" w:rsidRDefault="008A60F4" w:rsidP="00157514">
      <w:pPr>
        <w:pStyle w:val="BodyText"/>
        <w:spacing w:before="194" w:line="280" w:lineRule="auto"/>
        <w:ind w:right="282"/>
      </w:pPr>
      <w:r w:rsidRPr="00580745">
        <w:rPr>
          <w:i/>
          <w:rPrChange w:id="157" w:author="Jeff Howard" w:date="2018-12-20T09:49:00Z">
            <w:rPr/>
          </w:rPrChange>
        </w:rPr>
        <w:t>“</w:t>
      </w:r>
      <w:r w:rsidRPr="00457647">
        <w:rPr>
          <w:i/>
        </w:rPr>
        <w:t>Refrigerator</w:t>
      </w:r>
      <w:r w:rsidRPr="00580745">
        <w:rPr>
          <w:i/>
          <w:rPrChange w:id="158" w:author="Jeff Howard" w:date="2018-12-20T09:49:00Z">
            <w:rPr/>
          </w:rPrChange>
        </w:rPr>
        <w:t>”</w:t>
      </w:r>
      <w:r w:rsidRPr="00E91927">
        <w:t xml:space="preserve"> means </w:t>
      </w:r>
      <w:r w:rsidR="00157514" w:rsidRPr="00E91927">
        <w:t xml:space="preserve">a cabinet, used with one or more doors, that has a source of refrigeration that requires single-phase, alternating current electric energy input only and is capable of maintaining compartment temperatures above 32 °F (0 °C) and below 39 °F (3.9 °C. A refrigerator may include a compartment capable of maintaining compartment temperatures below 32 °F (0 °C), but does not provide a separate low temperature compartment capable of maintaining compartment temperatures below 8 °F (−13.3 °C). However, the term does not include: </w:t>
      </w:r>
    </w:p>
    <w:p w14:paraId="6E19C672" w14:textId="77777777" w:rsidR="00157514" w:rsidRPr="00E91927" w:rsidRDefault="00157514" w:rsidP="00E95D01">
      <w:pPr>
        <w:pStyle w:val="BodyText"/>
        <w:numPr>
          <w:ilvl w:val="0"/>
          <w:numId w:val="9"/>
        </w:numPr>
        <w:spacing w:before="194" w:line="280" w:lineRule="auto"/>
        <w:ind w:right="282"/>
      </w:pPr>
      <w:r w:rsidRPr="00E91927">
        <w:t xml:space="preserve">Any product that does not include a compressor and condenser unit as an integral part of the cabinet assembly; </w:t>
      </w:r>
    </w:p>
    <w:p w14:paraId="6DDF0783" w14:textId="77777777" w:rsidR="00157514" w:rsidRPr="00E91927" w:rsidRDefault="00157514" w:rsidP="00E95D01">
      <w:pPr>
        <w:pStyle w:val="BodyText"/>
        <w:numPr>
          <w:ilvl w:val="0"/>
          <w:numId w:val="9"/>
        </w:numPr>
        <w:spacing w:before="194" w:line="280" w:lineRule="auto"/>
        <w:ind w:right="282"/>
      </w:pPr>
      <w:r w:rsidRPr="00E91927">
        <w:t xml:space="preserve">A cooler; or </w:t>
      </w:r>
    </w:p>
    <w:p w14:paraId="20300F6C" w14:textId="77777777" w:rsidR="008A60F4" w:rsidRPr="00E91927" w:rsidRDefault="00157514" w:rsidP="00E95D01">
      <w:pPr>
        <w:pStyle w:val="BodyText"/>
        <w:numPr>
          <w:ilvl w:val="0"/>
          <w:numId w:val="9"/>
        </w:numPr>
        <w:spacing w:before="194" w:line="280" w:lineRule="auto"/>
        <w:ind w:right="282"/>
      </w:pPr>
      <w:r w:rsidRPr="00E91927">
        <w:t xml:space="preserve">Any miscellaneous refrigeration product that must comply with an applicable miscellaneous </w:t>
      </w:r>
      <w:proofErr w:type="gramStart"/>
      <w:r w:rsidRPr="00E91927">
        <w:t>refrigeration product energy conservation standard</w:t>
      </w:r>
      <w:proofErr w:type="gramEnd"/>
      <w:r w:rsidRPr="00E91927">
        <w:t>.</w:t>
      </w:r>
    </w:p>
    <w:p w14:paraId="6ECC6C30" w14:textId="77777777" w:rsidR="00157514" w:rsidRPr="00E91927" w:rsidRDefault="008A60F4" w:rsidP="00157514">
      <w:pPr>
        <w:pStyle w:val="BodyText"/>
        <w:spacing w:before="194" w:line="280" w:lineRule="auto"/>
        <w:ind w:right="282"/>
      </w:pPr>
      <w:proofErr w:type="gramStart"/>
      <w:r w:rsidRPr="00580745">
        <w:rPr>
          <w:i/>
          <w:rPrChange w:id="159" w:author="Jeff Howard" w:date="2018-12-20T09:49:00Z">
            <w:rPr/>
          </w:rPrChange>
        </w:rPr>
        <w:t>“</w:t>
      </w:r>
      <w:r w:rsidRPr="00457647">
        <w:rPr>
          <w:i/>
        </w:rPr>
        <w:t>Refrigerator</w:t>
      </w:r>
      <w:r w:rsidR="00157514" w:rsidRPr="00457647">
        <w:rPr>
          <w:i/>
        </w:rPr>
        <w:t>-freezer</w:t>
      </w:r>
      <w:r w:rsidRPr="00580745">
        <w:rPr>
          <w:i/>
          <w:rPrChange w:id="160" w:author="Jeff Howard" w:date="2018-12-20T09:49:00Z">
            <w:rPr/>
          </w:rPrChange>
        </w:rPr>
        <w:t>”</w:t>
      </w:r>
      <w:r w:rsidRPr="00E91927">
        <w:t xml:space="preserve"> means </w:t>
      </w:r>
      <w:r w:rsidR="00157514" w:rsidRPr="00E91927">
        <w:t>Refrigerator-freezer means a cabinet, used with one or more doors, that has a source of refrigeration that requires single-phase, alternating current electric energy input only and consists of two or more compartments where at least one of the compartments is capable of maintaining compartment temperatures above 32 °F (0 °C) and below 39 °F (3.9 °C), and at least one other compartment is capable of maintaining compartment temperatures of 8 °F (−13.3 °C) and may be adjusted by the user to a temperature of 0 °F (−17.8 °C) or bel</w:t>
      </w:r>
      <w:r w:rsidR="00AB2D06" w:rsidRPr="00E91927">
        <w:t>ow.</w:t>
      </w:r>
      <w:proofErr w:type="gramEnd"/>
      <w:r w:rsidR="00AB2D06" w:rsidRPr="00E91927">
        <w:t xml:space="preserve">  </w:t>
      </w:r>
      <w:r w:rsidR="00157514" w:rsidRPr="00E91927">
        <w:t xml:space="preserve">However, the term does not include: </w:t>
      </w:r>
    </w:p>
    <w:p w14:paraId="335F51FE" w14:textId="77777777" w:rsidR="00157514" w:rsidRPr="00E91927" w:rsidRDefault="00157514" w:rsidP="00E95D01">
      <w:pPr>
        <w:pStyle w:val="BodyText"/>
        <w:numPr>
          <w:ilvl w:val="0"/>
          <w:numId w:val="8"/>
        </w:numPr>
        <w:spacing w:before="194" w:line="280" w:lineRule="auto"/>
        <w:ind w:right="282"/>
      </w:pPr>
      <w:r w:rsidRPr="00E91927">
        <w:t xml:space="preserve">Any product that does not include a compressor and condenser unit as an integral part of the cabinet assembly; or </w:t>
      </w:r>
    </w:p>
    <w:p w14:paraId="6AD94E1E" w14:textId="77777777" w:rsidR="00157514" w:rsidRPr="00E91927" w:rsidRDefault="00157514" w:rsidP="00E95D01">
      <w:pPr>
        <w:pStyle w:val="BodyText"/>
        <w:numPr>
          <w:ilvl w:val="0"/>
          <w:numId w:val="8"/>
        </w:numPr>
        <w:spacing w:before="194" w:line="280" w:lineRule="auto"/>
        <w:ind w:right="282"/>
      </w:pPr>
      <w:r w:rsidRPr="00E91927">
        <w:t xml:space="preserve">Any miscellaneous refrigeration product that must comply with an applicable miscellaneous </w:t>
      </w:r>
      <w:proofErr w:type="gramStart"/>
      <w:r w:rsidRPr="00E91927">
        <w:t>refrigeration product energy conservation standard</w:t>
      </w:r>
      <w:proofErr w:type="gramEnd"/>
      <w:r w:rsidRPr="00E91927">
        <w:t>.</w:t>
      </w:r>
    </w:p>
    <w:p w14:paraId="2D96D4BA" w14:textId="6677B5C7" w:rsidR="0019542F" w:rsidRPr="00E91927" w:rsidRDefault="008E41DF" w:rsidP="008A60F4">
      <w:pPr>
        <w:pStyle w:val="BodyText"/>
        <w:spacing w:before="191" w:line="278" w:lineRule="auto"/>
        <w:ind w:right="281"/>
      </w:pPr>
      <w:r w:rsidRPr="00580745">
        <w:rPr>
          <w:i/>
          <w:rPrChange w:id="161" w:author="Jeff Howard" w:date="2018-12-20T09:49:00Z">
            <w:rPr/>
          </w:rPrChange>
        </w:rPr>
        <w:t>“</w:t>
      </w:r>
      <w:r w:rsidRPr="00457647">
        <w:rPr>
          <w:i/>
        </w:rPr>
        <w:t>Refrigeration Equipment</w:t>
      </w:r>
      <w:r w:rsidRPr="00580745">
        <w:rPr>
          <w:i/>
          <w:rPrChange w:id="162" w:author="Jeff Howard" w:date="2018-12-20T09:49:00Z">
            <w:rPr/>
          </w:rPrChange>
        </w:rPr>
        <w:t>”</w:t>
      </w:r>
      <w:r w:rsidRPr="00E91927">
        <w:t xml:space="preserve"> means any stationary device that </w:t>
      </w:r>
      <w:proofErr w:type="gramStart"/>
      <w:r w:rsidRPr="00E91927">
        <w:t>is designed</w:t>
      </w:r>
      <w:proofErr w:type="gramEnd"/>
      <w:r w:rsidRPr="00E91927">
        <w:t xml:space="preserve"> to contain and use refrigerant gas, including a</w:t>
      </w:r>
      <w:r w:rsidR="00E2145F" w:rsidRPr="00E91927">
        <w:t xml:space="preserve">ny device listed in </w:t>
      </w:r>
      <w:del w:id="163" w:author="Jeff Howard" w:date="2018-12-20T11:49:00Z">
        <w:r w:rsidR="00E2145F" w:rsidRPr="00E91927" w:rsidDel="003B218F">
          <w:delText xml:space="preserve">Section </w:delText>
        </w:r>
        <w:r w:rsidRPr="00E91927" w:rsidDel="003B218F">
          <w:delText xml:space="preserve">4, </w:delText>
        </w:r>
      </w:del>
      <w:r w:rsidRPr="00E91927">
        <w:t>Table 1</w:t>
      </w:r>
      <w:ins w:id="164" w:author="Jeff Howard" w:date="2018-12-20T11:49:00Z">
        <w:r w:rsidR="003B218F">
          <w:t xml:space="preserve"> of </w:t>
        </w:r>
        <w:r w:rsidR="003B218F" w:rsidRPr="00E91927">
          <w:t>Section 4</w:t>
        </w:r>
      </w:ins>
      <w:del w:id="165" w:author="Jeff Howard" w:date="2018-12-20T11:49:00Z">
        <w:r w:rsidR="00AB2D06" w:rsidRPr="00E91927" w:rsidDel="003B218F">
          <w:delText>,</w:delText>
        </w:r>
      </w:del>
      <w:r w:rsidR="00AB2D06" w:rsidRPr="00E91927">
        <w:t xml:space="preserve"> with sub-section headings “Cold Storage Warehouses</w:t>
      </w:r>
      <w:r w:rsidR="00FC57D7" w:rsidRPr="00E91927">
        <w:t>,</w:t>
      </w:r>
      <w:r w:rsidR="00AB2D06" w:rsidRPr="00E91927">
        <w:t>” “Retail Food Refrigeration</w:t>
      </w:r>
      <w:r w:rsidR="00FC57D7" w:rsidRPr="00E91927">
        <w:t>,</w:t>
      </w:r>
      <w:r w:rsidR="00AB2D06" w:rsidRPr="00E91927">
        <w:t xml:space="preserve">” “Residential </w:t>
      </w:r>
      <w:r w:rsidR="00AB2D06" w:rsidRPr="00E91927">
        <w:lastRenderedPageBreak/>
        <w:t>Refrigeration Appliances</w:t>
      </w:r>
      <w:r w:rsidR="00FC57D7" w:rsidRPr="00E91927">
        <w:t>,</w:t>
      </w:r>
      <w:r w:rsidR="00AB2D06" w:rsidRPr="00E91927">
        <w:t>” and “Vending Machines</w:t>
      </w:r>
      <w:r w:rsidR="00FC57D7" w:rsidRPr="00E91927">
        <w:t>.</w:t>
      </w:r>
      <w:r w:rsidR="00AB2D06" w:rsidRPr="00E91927">
        <w:t>”</w:t>
      </w:r>
      <w:r w:rsidRPr="00E91927">
        <w:t xml:space="preserve"> For a device with multiple circuits, each independent circuit </w:t>
      </w:r>
      <w:proofErr w:type="gramStart"/>
      <w:r w:rsidRPr="00E91927">
        <w:t>is considered</w:t>
      </w:r>
      <w:proofErr w:type="gramEnd"/>
      <w:r w:rsidRPr="00E91927">
        <w:t xml:space="preserve"> a separate article of equipment.</w:t>
      </w:r>
    </w:p>
    <w:p w14:paraId="0E6BB8EB" w14:textId="6BB8E922" w:rsidR="0019542F" w:rsidRPr="00E91927" w:rsidRDefault="008E41DF">
      <w:pPr>
        <w:pStyle w:val="BodyText"/>
        <w:spacing w:before="191" w:line="276" w:lineRule="auto"/>
        <w:ind w:right="120"/>
      </w:pPr>
      <w:r w:rsidRPr="00580745">
        <w:rPr>
          <w:i/>
          <w:rPrChange w:id="166" w:author="Jeff Howard" w:date="2018-12-20T09:49:00Z">
            <w:rPr/>
          </w:rPrChange>
        </w:rPr>
        <w:t>“</w:t>
      </w:r>
      <w:r w:rsidRPr="00457647">
        <w:rPr>
          <w:i/>
        </w:rPr>
        <w:t>Remote Condensing Units</w:t>
      </w:r>
      <w:r w:rsidRPr="00580745">
        <w:rPr>
          <w:i/>
          <w:rPrChange w:id="167" w:author="Jeff Howard" w:date="2018-12-20T09:49:00Z">
            <w:rPr/>
          </w:rPrChange>
        </w:rPr>
        <w:t>”</w:t>
      </w:r>
      <w:r w:rsidRPr="00E91927">
        <w:t xml:space="preserve"> means refrigeration equipment or units that have a central condensing portion and may consist of compressor(s), condenser</w:t>
      </w:r>
      <w:r w:rsidR="00FC57D7" w:rsidRPr="00E91927">
        <w:t>(s)</w:t>
      </w:r>
      <w:r w:rsidRPr="00E91927">
        <w:t>, and receiver</w:t>
      </w:r>
      <w:r w:rsidR="00FC57D7" w:rsidRPr="00E91927">
        <w:t>(s)</w:t>
      </w:r>
      <w:r w:rsidRPr="00E91927">
        <w:t xml:space="preserve"> assembled into a single unit, which </w:t>
      </w:r>
      <w:r w:rsidR="00FC57D7" w:rsidRPr="00E91927">
        <w:t>may be</w:t>
      </w:r>
      <w:r w:rsidRPr="00E91927">
        <w:t xml:space="preserve"> located external to the sales area. The condensing portion (and </w:t>
      </w:r>
      <w:proofErr w:type="gramStart"/>
      <w:r w:rsidRPr="00E91927">
        <w:t>often other</w:t>
      </w:r>
      <w:proofErr w:type="gramEnd"/>
      <w:r w:rsidRPr="00E91927">
        <w:t xml:space="preserve"> parts of the system) is located outside the space or area cooled by the evaporator. Remote condensing units </w:t>
      </w:r>
      <w:proofErr w:type="gramStart"/>
      <w:r w:rsidRPr="00E91927">
        <w:t>are commonly installed</w:t>
      </w:r>
      <w:proofErr w:type="gramEnd"/>
      <w:r w:rsidRPr="00E91927">
        <w:t xml:space="preserve"> in convenience stores, specialty shops (e.g., bakeries, butcher shops), supermarkets, restaurants, and other locations where food is stored, served, or sold.</w:t>
      </w:r>
    </w:p>
    <w:p w14:paraId="55A1BE93" w14:textId="77777777" w:rsidR="0019542F" w:rsidRPr="00E91927" w:rsidRDefault="008E41DF">
      <w:pPr>
        <w:pStyle w:val="BodyText"/>
        <w:spacing w:before="196" w:line="276" w:lineRule="auto"/>
        <w:ind w:right="122"/>
      </w:pPr>
      <w:r w:rsidRPr="00580745">
        <w:rPr>
          <w:i/>
          <w:rPrChange w:id="168" w:author="Jeff Howard" w:date="2018-12-20T09:49:00Z">
            <w:rPr/>
          </w:rPrChange>
        </w:rPr>
        <w:t>“</w:t>
      </w:r>
      <w:r w:rsidRPr="00457647">
        <w:rPr>
          <w:i/>
        </w:rPr>
        <w:t>Retail Food Refrigeration”</w:t>
      </w:r>
      <w:r w:rsidRPr="00E91927">
        <w:rPr>
          <w:i/>
        </w:rPr>
        <w:t xml:space="preserve"> </w:t>
      </w:r>
      <w:r w:rsidRPr="00E91927">
        <w:t xml:space="preserve">or </w:t>
      </w:r>
      <w:r w:rsidRPr="00580745">
        <w:rPr>
          <w:i/>
          <w:rPrChange w:id="169" w:author="Jeff Howard" w:date="2018-12-20T09:49:00Z">
            <w:rPr/>
          </w:rPrChange>
        </w:rPr>
        <w:t>“</w:t>
      </w:r>
      <w:r w:rsidRPr="00457647">
        <w:rPr>
          <w:i/>
        </w:rPr>
        <w:t>Commercial Refrigeration</w:t>
      </w:r>
      <w:r w:rsidRPr="00580745">
        <w:rPr>
          <w:i/>
          <w:rPrChange w:id="170" w:author="Jeff Howard" w:date="2018-12-20T09:49:00Z">
            <w:rPr/>
          </w:rPrChange>
        </w:rPr>
        <w:t>”</w:t>
      </w:r>
      <w:r w:rsidRPr="00E91927">
        <w:t xml:space="preserve"> means equipment designed to store and display chilled or frozen goods for commercial sale. This end-use includes the following categories of equipment: stand-alone units (equipment), refrigerated food processing and dispensing units (equipment), remote condensing units, and supermarket systems.</w:t>
      </w:r>
    </w:p>
    <w:p w14:paraId="3918F7E0" w14:textId="77777777" w:rsidR="0008053F" w:rsidRPr="00E91927" w:rsidRDefault="008E41DF" w:rsidP="0008053F">
      <w:pPr>
        <w:pStyle w:val="BodyText"/>
        <w:spacing w:before="194" w:line="278" w:lineRule="auto"/>
        <w:ind w:right="280"/>
        <w:jc w:val="both"/>
      </w:pPr>
      <w:r w:rsidRPr="00580745">
        <w:rPr>
          <w:i/>
          <w:rPrChange w:id="171" w:author="Jeff Howard" w:date="2018-12-20T09:50:00Z">
            <w:rPr/>
          </w:rPrChange>
        </w:rPr>
        <w:t>“</w:t>
      </w:r>
      <w:r w:rsidRPr="00457647">
        <w:rPr>
          <w:i/>
        </w:rPr>
        <w:t>Retrofit</w:t>
      </w:r>
      <w:r w:rsidRPr="00580745">
        <w:rPr>
          <w:i/>
          <w:rPrChange w:id="172" w:author="Jeff Howard" w:date="2018-12-20T09:50:00Z">
            <w:rPr/>
          </w:rPrChange>
        </w:rPr>
        <w:t>”</w:t>
      </w:r>
      <w:r w:rsidRPr="00E91927">
        <w:t xml:space="preserve"> means the replacement of the refrigerant used in refrigeration equipment</w:t>
      </w:r>
      <w:r w:rsidRPr="00E91927">
        <w:rPr>
          <w:spacing w:val="-33"/>
        </w:rPr>
        <w:t xml:space="preserve"> </w:t>
      </w:r>
      <w:r w:rsidRPr="00E91927">
        <w:t>with a different refrigerant, and any related changes to the refrigeration equipment required to maintain its operation and reliability following refrigerant</w:t>
      </w:r>
      <w:r w:rsidRPr="00E91927">
        <w:rPr>
          <w:spacing w:val="-27"/>
        </w:rPr>
        <w:t xml:space="preserve"> </w:t>
      </w:r>
      <w:r w:rsidRPr="00E91927">
        <w:t>replacement.</w:t>
      </w:r>
    </w:p>
    <w:p w14:paraId="0DEA2A7D" w14:textId="77777777" w:rsidR="0019542F" w:rsidRPr="00E91927" w:rsidRDefault="008E41DF" w:rsidP="0008053F">
      <w:pPr>
        <w:pStyle w:val="BodyText"/>
        <w:spacing w:before="194" w:line="278" w:lineRule="auto"/>
        <w:ind w:right="280"/>
        <w:jc w:val="both"/>
      </w:pPr>
      <w:r w:rsidRPr="00580745">
        <w:rPr>
          <w:i/>
          <w:rPrChange w:id="173" w:author="Jeff Howard" w:date="2018-12-20T09:50:00Z">
            <w:rPr/>
          </w:rPrChange>
        </w:rPr>
        <w:t>“</w:t>
      </w:r>
      <w:r w:rsidRPr="00457647">
        <w:rPr>
          <w:i/>
        </w:rPr>
        <w:t xml:space="preserve">Rigid Polyurethane and </w:t>
      </w:r>
      <w:proofErr w:type="spellStart"/>
      <w:r w:rsidRPr="00457647">
        <w:rPr>
          <w:i/>
        </w:rPr>
        <w:t>Polyisocyanurate</w:t>
      </w:r>
      <w:proofErr w:type="spellEnd"/>
      <w:r w:rsidRPr="00457647">
        <w:rPr>
          <w:i/>
        </w:rPr>
        <w:t xml:space="preserve"> Laminated </w:t>
      </w:r>
      <w:proofErr w:type="spellStart"/>
      <w:r w:rsidRPr="00457647">
        <w:rPr>
          <w:i/>
        </w:rPr>
        <w:t>Boardstock</w:t>
      </w:r>
      <w:proofErr w:type="spellEnd"/>
      <w:r w:rsidRPr="00580745">
        <w:rPr>
          <w:i/>
          <w:rPrChange w:id="174" w:author="Jeff Howard" w:date="2018-12-20T09:50:00Z">
            <w:rPr/>
          </w:rPrChange>
        </w:rPr>
        <w:t xml:space="preserve">” </w:t>
      </w:r>
      <w:r w:rsidRPr="00E91927">
        <w:t xml:space="preserve">means laminated board insulation made with polyurethane or </w:t>
      </w:r>
      <w:proofErr w:type="spellStart"/>
      <w:r w:rsidRPr="00E91927">
        <w:t>polyisocyanurate</w:t>
      </w:r>
      <w:proofErr w:type="spellEnd"/>
      <w:r w:rsidRPr="00E91927">
        <w:t xml:space="preserve"> foam, including that used for roofing and walls. This does not include the following end-use categories: rigid polyurethane appliance foam, rigid polyurethane commercial refrigeration and sandwich panels, rigid polyurethane marine flotation foam, rigid polyurethane spray foam, and rigid polyurethane one-component foam sealants.</w:t>
      </w:r>
    </w:p>
    <w:p w14:paraId="6B6CB647" w14:textId="77777777" w:rsidR="003145AE" w:rsidRPr="00E91927" w:rsidRDefault="003145AE" w:rsidP="003145AE">
      <w:pPr>
        <w:pStyle w:val="BodyText"/>
        <w:spacing w:before="197" w:line="276" w:lineRule="auto"/>
        <w:ind w:right="296"/>
        <w:rPr>
          <w:i/>
        </w:rPr>
      </w:pPr>
      <w:r w:rsidRPr="00580745">
        <w:rPr>
          <w:i/>
          <w:rPrChange w:id="175" w:author="Jeff Howard" w:date="2018-12-20T09:50:00Z">
            <w:rPr/>
          </w:rPrChange>
        </w:rPr>
        <w:t>“</w:t>
      </w:r>
      <w:r w:rsidRPr="00457647">
        <w:rPr>
          <w:i/>
        </w:rPr>
        <w:t>Rigid Polyurethane Appliance Foam”</w:t>
      </w:r>
      <w:r w:rsidRPr="00E91927">
        <w:rPr>
          <w:i/>
        </w:rPr>
        <w:t xml:space="preserve"> </w:t>
      </w:r>
      <w:r w:rsidRPr="00E91927">
        <w:t>means polyurethane insulation foam in domestic refrigerators and freezers.</w:t>
      </w:r>
      <w:r w:rsidRPr="00E91927">
        <w:rPr>
          <w:i/>
        </w:rPr>
        <w:t xml:space="preserve"> </w:t>
      </w:r>
    </w:p>
    <w:p w14:paraId="4499BCD3" w14:textId="77777777" w:rsidR="003145AE" w:rsidRPr="00E91927" w:rsidRDefault="003145AE" w:rsidP="003145AE">
      <w:pPr>
        <w:pStyle w:val="BodyText"/>
        <w:spacing w:before="197" w:line="276" w:lineRule="auto"/>
        <w:ind w:right="296"/>
        <w:rPr>
          <w:i/>
        </w:rPr>
      </w:pPr>
      <w:r w:rsidRPr="00580745">
        <w:rPr>
          <w:i/>
          <w:rPrChange w:id="176" w:author="Jeff Howard" w:date="2018-12-20T09:50:00Z">
            <w:rPr/>
          </w:rPrChange>
        </w:rPr>
        <w:t>“</w:t>
      </w:r>
      <w:r w:rsidRPr="00457647">
        <w:rPr>
          <w:i/>
        </w:rPr>
        <w:t>Rigid Polyurethane Commercial Refrigeration and Sandwich Panels”</w:t>
      </w:r>
      <w:r w:rsidRPr="00E91927">
        <w:rPr>
          <w:i/>
        </w:rPr>
        <w:t xml:space="preserve"> </w:t>
      </w:r>
      <w:r w:rsidRPr="00E91927">
        <w:t xml:space="preserve">means polyurethane insulation for use in walls and doors, including </w:t>
      </w:r>
      <w:r w:rsidR="00185C45" w:rsidRPr="00E91927">
        <w:t xml:space="preserve">that used for </w:t>
      </w:r>
      <w:r w:rsidRPr="00E91927">
        <w:t xml:space="preserve">commercial refrigeration equipment, and used in doors, including garage doors. </w:t>
      </w:r>
    </w:p>
    <w:p w14:paraId="58EDCE61" w14:textId="407694EC" w:rsidR="00FC57D7" w:rsidRPr="00E91927" w:rsidRDefault="00D11ADB" w:rsidP="001011FC">
      <w:pPr>
        <w:pStyle w:val="BodyText"/>
        <w:spacing w:before="197" w:line="276" w:lineRule="auto"/>
        <w:ind w:right="296"/>
      </w:pPr>
      <w:r w:rsidRPr="00580745">
        <w:rPr>
          <w:i/>
          <w:rPrChange w:id="177" w:author="Jeff Howard" w:date="2018-12-20T09:50:00Z">
            <w:rPr/>
          </w:rPrChange>
        </w:rPr>
        <w:t>“</w:t>
      </w:r>
      <w:r w:rsidR="00EA3A02" w:rsidRPr="00457647">
        <w:rPr>
          <w:i/>
        </w:rPr>
        <w:t>Rigid Polyurethane</w:t>
      </w:r>
      <w:r w:rsidRPr="00457647">
        <w:rPr>
          <w:i/>
        </w:rPr>
        <w:t xml:space="preserve"> High-p</w:t>
      </w:r>
      <w:r w:rsidR="00871614" w:rsidRPr="00580745">
        <w:rPr>
          <w:i/>
          <w:rPrChange w:id="178" w:author="Jeff Howard" w:date="2018-12-20T09:50:00Z">
            <w:rPr>
              <w:i/>
            </w:rPr>
          </w:rPrChange>
        </w:rPr>
        <w:t>ressure T</w:t>
      </w:r>
      <w:r w:rsidRPr="00580745">
        <w:rPr>
          <w:i/>
          <w:rPrChange w:id="179" w:author="Jeff Howard" w:date="2018-12-20T09:50:00Z">
            <w:rPr>
              <w:i/>
            </w:rPr>
          </w:rPrChange>
        </w:rPr>
        <w:t>wo-component Spray Foam</w:t>
      </w:r>
      <w:r w:rsidRPr="00580745">
        <w:rPr>
          <w:i/>
          <w:rPrChange w:id="180" w:author="Jeff Howard" w:date="2018-12-20T09:50:00Z">
            <w:rPr/>
          </w:rPrChange>
        </w:rPr>
        <w:t>”</w:t>
      </w:r>
      <w:r w:rsidRPr="00E91927">
        <w:t xml:space="preserve"> means </w:t>
      </w:r>
      <w:r w:rsidR="00443EE7" w:rsidRPr="00E91927">
        <w:t xml:space="preserve">a foam product that is pressurized 800-1600 pounds per square inch (psi) during manufacture; sold in pressurized containers as two parts (i.e., A-side and B-side); and is blown and applied in situ using high-pressure pumps to propel the foam components, and may use liquid blowing agents without an additional propellant. It </w:t>
      </w:r>
      <w:r w:rsidRPr="00E91927">
        <w:t xml:space="preserve">is sprayed onto a surface in the location </w:t>
      </w:r>
      <w:proofErr w:type="gramStart"/>
      <w:r w:rsidRPr="00E91927">
        <w:t>where it is to be used, either</w:t>
      </w:r>
      <w:proofErr w:type="gramEnd"/>
      <w:r w:rsidRPr="00E91927">
        <w:t xml:space="preserve"> in new building construction or when adding insulation to an existing building</w:t>
      </w:r>
      <w:r w:rsidR="00443EE7" w:rsidRPr="00E91927">
        <w:t xml:space="preserve"> and </w:t>
      </w:r>
      <w:r w:rsidRPr="00E91927">
        <w:t xml:space="preserve">includes insulation for roofing, walls, doors, and other construction uses, as well as foam for building breakers for pipelines. </w:t>
      </w:r>
    </w:p>
    <w:p w14:paraId="1EE57360" w14:textId="37EC71F5" w:rsidR="00443EE7" w:rsidRPr="00E91927" w:rsidRDefault="00871614" w:rsidP="00443EE7">
      <w:pPr>
        <w:pStyle w:val="BodyText"/>
        <w:spacing w:before="197" w:line="276" w:lineRule="auto"/>
        <w:ind w:right="296"/>
      </w:pPr>
      <w:del w:id="181" w:author="Jeff Howard" w:date="2018-12-20T09:50:00Z">
        <w:r w:rsidRPr="00580745" w:rsidDel="00580745">
          <w:rPr>
            <w:i/>
            <w:rPrChange w:id="182" w:author="Jeff Howard" w:date="2018-12-20T09:50:00Z">
              <w:rPr/>
            </w:rPrChange>
          </w:rPr>
          <w:lastRenderedPageBreak/>
          <w:delText xml:space="preserve"> </w:delText>
        </w:r>
      </w:del>
      <w:r w:rsidRPr="00580745">
        <w:rPr>
          <w:i/>
          <w:rPrChange w:id="183" w:author="Jeff Howard" w:date="2018-12-20T09:50:00Z">
            <w:rPr/>
          </w:rPrChange>
        </w:rPr>
        <w:t>“</w:t>
      </w:r>
      <w:r w:rsidR="00EA3A02" w:rsidRPr="00457647">
        <w:rPr>
          <w:i/>
        </w:rPr>
        <w:t>Rigid Polyurethane</w:t>
      </w:r>
      <w:r w:rsidRPr="00457647">
        <w:rPr>
          <w:i/>
        </w:rPr>
        <w:t xml:space="preserve"> Low-pressu</w:t>
      </w:r>
      <w:r w:rsidRPr="00580745">
        <w:rPr>
          <w:i/>
          <w:rPrChange w:id="184" w:author="Jeff Howard" w:date="2018-12-20T09:50:00Z">
            <w:rPr>
              <w:i/>
            </w:rPr>
          </w:rPrChange>
        </w:rPr>
        <w:t>re Two-component Spray Foam</w:t>
      </w:r>
      <w:r w:rsidRPr="00580745">
        <w:rPr>
          <w:i/>
          <w:rPrChange w:id="185" w:author="Jeff Howard" w:date="2018-12-20T09:50:00Z">
            <w:rPr/>
          </w:rPrChange>
        </w:rPr>
        <w:t>”</w:t>
      </w:r>
      <w:r w:rsidRPr="00E91927">
        <w:t xml:space="preserve"> means </w:t>
      </w:r>
      <w:r w:rsidR="00443EE7" w:rsidRPr="00E91927">
        <w:t xml:space="preserve">a </w:t>
      </w:r>
      <w:r w:rsidRPr="00E91927">
        <w:t>foam product</w:t>
      </w:r>
      <w:r w:rsidR="00443EE7" w:rsidRPr="00E91927">
        <w:t xml:space="preserve"> that is</w:t>
      </w:r>
      <w:r w:rsidRPr="00E91927">
        <w:t xml:space="preserve"> pressurized to less than 250 psi during manufacture</w:t>
      </w:r>
      <w:r w:rsidR="00443EE7" w:rsidRPr="00E91927">
        <w:t>;</w:t>
      </w:r>
      <w:r w:rsidRPr="00E91927">
        <w:t xml:space="preserve"> sold in pressurized containers as two parts (i.e., A-side </w:t>
      </w:r>
      <w:r w:rsidR="00443EE7" w:rsidRPr="00E91927">
        <w:t>and</w:t>
      </w:r>
      <w:r w:rsidRPr="00E91927">
        <w:t xml:space="preserve"> B-side)</w:t>
      </w:r>
      <w:r w:rsidR="00443EE7" w:rsidRPr="00E91927">
        <w:t xml:space="preserve">; and </w:t>
      </w:r>
      <w:r w:rsidRPr="00E91927">
        <w:t>are typically applied in situ relying upon a gaseous foam blowing agent that also serves as a propellant</w:t>
      </w:r>
      <w:r w:rsidR="00443EE7" w:rsidRPr="00E91927">
        <w:t xml:space="preserve"> so</w:t>
      </w:r>
      <w:r w:rsidRPr="00E91927">
        <w:t xml:space="preserve"> pumps typically are not needed.</w:t>
      </w:r>
      <w:r w:rsidR="00443EE7" w:rsidRPr="00E91927">
        <w:t xml:space="preserve"> It is sprayed onto a surface in the location </w:t>
      </w:r>
      <w:proofErr w:type="gramStart"/>
      <w:r w:rsidR="00443EE7" w:rsidRPr="00E91927">
        <w:t>where it is to be used, either</w:t>
      </w:r>
      <w:proofErr w:type="gramEnd"/>
      <w:r w:rsidR="00443EE7" w:rsidRPr="00E91927">
        <w:t xml:space="preserve"> in new building construction or when adding insulation to an existing building and includes insulation for roofing, walls, doors, and other construction uses, and is used for air sealing of buildings. </w:t>
      </w:r>
    </w:p>
    <w:p w14:paraId="6E2F7845" w14:textId="77777777" w:rsidR="00EA3A02" w:rsidRPr="00E91927" w:rsidRDefault="00EA3A02" w:rsidP="00EA3A02">
      <w:pPr>
        <w:pStyle w:val="BodyText"/>
        <w:spacing w:before="197" w:line="276" w:lineRule="auto"/>
        <w:ind w:right="296"/>
        <w:rPr>
          <w:i/>
        </w:rPr>
      </w:pPr>
      <w:r w:rsidRPr="00580745">
        <w:rPr>
          <w:i/>
          <w:rPrChange w:id="186" w:author="Jeff Howard" w:date="2018-12-20T09:50:00Z">
            <w:rPr/>
          </w:rPrChange>
        </w:rPr>
        <w:t>“</w:t>
      </w:r>
      <w:r w:rsidRPr="00457647">
        <w:rPr>
          <w:i/>
        </w:rPr>
        <w:t>Rigid Polyurethane Marine Flotation Foam”</w:t>
      </w:r>
      <w:r w:rsidRPr="00E91927">
        <w:rPr>
          <w:i/>
        </w:rPr>
        <w:t xml:space="preserve"> </w:t>
      </w:r>
      <w:r w:rsidRPr="00E91927">
        <w:t>means buoyancy or flotation foam used in boat and ship manufacturing for both structural and flotation purposes.</w:t>
      </w:r>
    </w:p>
    <w:p w14:paraId="2E25E54E" w14:textId="1F4411C5" w:rsidR="00871614" w:rsidRPr="00E91927" w:rsidRDefault="00871614" w:rsidP="00EA3A02">
      <w:pPr>
        <w:pStyle w:val="BodyText"/>
        <w:spacing w:before="197" w:line="276" w:lineRule="auto"/>
        <w:ind w:right="296"/>
      </w:pPr>
      <w:r w:rsidRPr="00580745">
        <w:rPr>
          <w:i/>
          <w:rPrChange w:id="187" w:author="Jeff Howard" w:date="2018-12-20T09:50:00Z">
            <w:rPr/>
          </w:rPrChange>
        </w:rPr>
        <w:t>“</w:t>
      </w:r>
      <w:r w:rsidR="00EA3A02" w:rsidRPr="00457647">
        <w:rPr>
          <w:i/>
        </w:rPr>
        <w:t>Rigid Polyurethane</w:t>
      </w:r>
      <w:r w:rsidRPr="00580745">
        <w:rPr>
          <w:i/>
          <w:rPrChange w:id="188" w:author="Jeff Howard" w:date="2018-12-20T09:50:00Z">
            <w:rPr>
              <w:i/>
            </w:rPr>
          </w:rPrChange>
        </w:rPr>
        <w:t xml:space="preserve"> </w:t>
      </w:r>
      <w:r w:rsidR="000E5AA2" w:rsidRPr="00580745">
        <w:rPr>
          <w:i/>
          <w:rPrChange w:id="189" w:author="Jeff Howard" w:date="2018-12-20T09:50:00Z">
            <w:rPr>
              <w:i/>
            </w:rPr>
          </w:rPrChange>
        </w:rPr>
        <w:t>One-component Foam Sealants</w:t>
      </w:r>
      <w:r w:rsidRPr="00580745">
        <w:rPr>
          <w:i/>
          <w:rPrChange w:id="190" w:author="Jeff Howard" w:date="2018-12-20T09:50:00Z">
            <w:rPr/>
          </w:rPrChange>
        </w:rPr>
        <w:t>”</w:t>
      </w:r>
      <w:r w:rsidRPr="00E91927">
        <w:t xml:space="preserve"> means a foam </w:t>
      </w:r>
      <w:r w:rsidR="000E5AA2" w:rsidRPr="00E91927">
        <w:t xml:space="preserve">packaged in aerosol cans </w:t>
      </w:r>
      <w:r w:rsidR="00443EE7" w:rsidRPr="00E91927">
        <w:t>that is</w:t>
      </w:r>
      <w:r w:rsidR="000E5AA2" w:rsidRPr="00E91927">
        <w:t xml:space="preserve"> applied in situ using a gaseous </w:t>
      </w:r>
      <w:proofErr w:type="gramStart"/>
      <w:r w:rsidR="000E5AA2" w:rsidRPr="00E91927">
        <w:t>foam blowing</w:t>
      </w:r>
      <w:proofErr w:type="gramEnd"/>
      <w:r w:rsidR="000E5AA2" w:rsidRPr="00E91927">
        <w:t xml:space="preserve"> agent that is also the propellant for the aerosol formulation.  </w:t>
      </w:r>
      <w:proofErr w:type="gramStart"/>
      <w:r w:rsidR="00443EE7" w:rsidRPr="00E91927">
        <w:t>It is</w:t>
      </w:r>
      <w:r w:rsidR="000E5AA2" w:rsidRPr="00E91927">
        <w:t xml:space="preserve"> typically used by consumers and home improvement contractors</w:t>
      </w:r>
      <w:proofErr w:type="gramEnd"/>
      <w:r w:rsidR="000E5AA2" w:rsidRPr="00E91927">
        <w:t xml:space="preserve"> in order to seal cracks and leaks in a residence.</w:t>
      </w:r>
    </w:p>
    <w:p w14:paraId="7EDAAD16" w14:textId="3ED2EC61" w:rsidR="003145AE" w:rsidRPr="00E91927" w:rsidRDefault="003145AE" w:rsidP="00185C45">
      <w:pPr>
        <w:pStyle w:val="BodyText"/>
        <w:spacing w:before="197" w:line="276" w:lineRule="auto"/>
        <w:ind w:right="296"/>
        <w:rPr>
          <w:i/>
        </w:rPr>
      </w:pPr>
      <w:r w:rsidRPr="00580745">
        <w:rPr>
          <w:i/>
          <w:rPrChange w:id="191" w:author="Jeff Howard" w:date="2018-12-20T09:50:00Z">
            <w:rPr/>
          </w:rPrChange>
        </w:rPr>
        <w:t>“</w:t>
      </w:r>
      <w:r w:rsidRPr="00457647">
        <w:rPr>
          <w:i/>
        </w:rPr>
        <w:t xml:space="preserve">Rigid Polyurethane </w:t>
      </w:r>
      <w:proofErr w:type="spellStart"/>
      <w:r w:rsidRPr="00457647">
        <w:rPr>
          <w:i/>
        </w:rPr>
        <w:t>Slabstock</w:t>
      </w:r>
      <w:proofErr w:type="spellEnd"/>
      <w:r w:rsidRPr="00457647">
        <w:rPr>
          <w:i/>
        </w:rPr>
        <w:t xml:space="preserve"> and </w:t>
      </w:r>
      <w:r w:rsidR="00DD7028" w:rsidRPr="00457647">
        <w:rPr>
          <w:i/>
        </w:rPr>
        <w:t>O</w:t>
      </w:r>
      <w:r w:rsidRPr="00580745">
        <w:rPr>
          <w:i/>
          <w:rPrChange w:id="192" w:author="Jeff Howard" w:date="2018-12-20T09:50:00Z">
            <w:rPr>
              <w:i/>
            </w:rPr>
          </w:rPrChange>
        </w:rPr>
        <w:t>ther”</w:t>
      </w:r>
      <w:r w:rsidRPr="00E91927">
        <w:rPr>
          <w:i/>
        </w:rPr>
        <w:t xml:space="preserve"> </w:t>
      </w:r>
      <w:r w:rsidRPr="00E91927">
        <w:t xml:space="preserve">means </w:t>
      </w:r>
      <w:r w:rsidR="0001763D">
        <w:t xml:space="preserve">a </w:t>
      </w:r>
      <w:r w:rsidR="00D671DE">
        <w:t xml:space="preserve">rigid closed-cell </w:t>
      </w:r>
      <w:r w:rsidR="0001763D">
        <w:t xml:space="preserve">foam </w:t>
      </w:r>
      <w:r w:rsidR="00D671DE">
        <w:t>containing polymers of urethane</w:t>
      </w:r>
      <w:r w:rsidR="00A70610">
        <w:t xml:space="preserve"> radicals formed into </w:t>
      </w:r>
      <w:proofErr w:type="spellStart"/>
      <w:r w:rsidRPr="00E91927">
        <w:t>slabstock</w:t>
      </w:r>
      <w:proofErr w:type="spellEnd"/>
      <w:r w:rsidRPr="00E91927">
        <w:t xml:space="preserve"> insulation for panels and pipes.</w:t>
      </w:r>
      <w:r w:rsidRPr="00E91927">
        <w:rPr>
          <w:i/>
        </w:rPr>
        <w:t xml:space="preserve"> </w:t>
      </w:r>
    </w:p>
    <w:p w14:paraId="262F1756" w14:textId="77777777" w:rsidR="0019542F" w:rsidRPr="00E91927" w:rsidRDefault="008E41DF">
      <w:pPr>
        <w:pStyle w:val="BodyText"/>
        <w:spacing w:before="197" w:line="276" w:lineRule="auto"/>
        <w:ind w:right="296"/>
      </w:pPr>
      <w:r w:rsidRPr="00457647">
        <w:rPr>
          <w:i/>
        </w:rPr>
        <w:t>“Stand-alone Units or Equipment</w:t>
      </w:r>
      <w:r w:rsidRPr="00580745">
        <w:rPr>
          <w:i/>
          <w:rPrChange w:id="193" w:author="Jeff Howard" w:date="2018-12-20T09:50:00Z">
            <w:rPr/>
          </w:rPrChange>
        </w:rPr>
        <w:t>”</w:t>
      </w:r>
      <w:r w:rsidRPr="00E91927">
        <w:t xml:space="preserve"> means refrigerators, freezers, and reach-in coolers (either open or with doors) where all refrigeration components are integrated and, for the smallest types, the refrigeration circuit is entirely brazed or welded. These systems </w:t>
      </w:r>
      <w:proofErr w:type="gramStart"/>
      <w:r w:rsidRPr="00E91927">
        <w:t>are fully charged</w:t>
      </w:r>
      <w:proofErr w:type="gramEnd"/>
      <w:r w:rsidRPr="00E91927">
        <w:t xml:space="preserve"> with refrigerant at the factory and typically require only an electricity supply to begin operation.</w:t>
      </w:r>
    </w:p>
    <w:p w14:paraId="779EF8E8" w14:textId="2480ECCE" w:rsidR="0019542F" w:rsidRPr="00E91927" w:rsidRDefault="008E41DF">
      <w:pPr>
        <w:pStyle w:val="BodyText"/>
        <w:spacing w:before="195" w:line="276" w:lineRule="auto"/>
        <w:ind w:right="242"/>
      </w:pPr>
      <w:proofErr w:type="gramStart"/>
      <w:r w:rsidRPr="00580745">
        <w:rPr>
          <w:i/>
          <w:rPrChange w:id="194" w:author="Jeff Howard" w:date="2018-12-20T09:50:00Z">
            <w:rPr/>
          </w:rPrChange>
        </w:rPr>
        <w:t>“</w:t>
      </w:r>
      <w:r w:rsidRPr="00457647">
        <w:rPr>
          <w:i/>
        </w:rPr>
        <w:t>Stationary</w:t>
      </w:r>
      <w:r w:rsidRPr="00580745">
        <w:rPr>
          <w:i/>
          <w:rPrChange w:id="195" w:author="Jeff Howard" w:date="2018-12-20T09:50:00Z">
            <w:rPr/>
          </w:rPrChange>
        </w:rPr>
        <w:t>”</w:t>
      </w:r>
      <w:r w:rsidRPr="00E91927">
        <w:t xml:space="preserve"> means the system is (</w:t>
      </w:r>
      <w:proofErr w:type="spellStart"/>
      <w:r w:rsidRPr="00E91927">
        <w:t>i</w:t>
      </w:r>
      <w:proofErr w:type="spellEnd"/>
      <w:r w:rsidRPr="00E91927">
        <w:t xml:space="preserve">) installed in a building, structure, or facility; (ii) attached to a foundation, or if not attached, </w:t>
      </w:r>
      <w:del w:id="196" w:author="Jeff Howard" w:date="2018-12-20T09:51:00Z">
        <w:r w:rsidRPr="00E91927" w:rsidDel="00580745">
          <w:delText>will reside</w:delText>
        </w:r>
      </w:del>
      <w:ins w:id="197" w:author="Jeff Howard" w:date="2018-12-20T09:51:00Z">
        <w:r w:rsidR="00580745">
          <w:t>residing</w:t>
        </w:r>
      </w:ins>
      <w:r w:rsidRPr="00E91927">
        <w:t xml:space="preserve"> at the same location for more than twelve consecutive months; or (iii) located intermittently at the same facility for at least two consecutive years and </w:t>
      </w:r>
      <w:del w:id="198" w:author="Jeff Howard" w:date="2018-12-20T09:51:00Z">
        <w:r w:rsidRPr="00E91927" w:rsidDel="001460AA">
          <w:delText xml:space="preserve">operates </w:delText>
        </w:r>
      </w:del>
      <w:ins w:id="199" w:author="Jeff Howard" w:date="2018-12-20T09:51:00Z">
        <w:r w:rsidR="001460AA">
          <w:t>operating</w:t>
        </w:r>
        <w:r w:rsidR="001460AA" w:rsidRPr="00E91927">
          <w:t xml:space="preserve"> </w:t>
        </w:r>
      </w:ins>
      <w:r w:rsidRPr="00E91927">
        <w:t>at that facility a total of at least 90 days each year.</w:t>
      </w:r>
      <w:proofErr w:type="gramEnd"/>
    </w:p>
    <w:p w14:paraId="28BFE51A" w14:textId="318BA6E1" w:rsidR="0019542F" w:rsidRPr="00E91927" w:rsidRDefault="008E41DF">
      <w:pPr>
        <w:pStyle w:val="BodyText"/>
        <w:spacing w:before="197" w:line="276" w:lineRule="auto"/>
        <w:ind w:right="562"/>
      </w:pPr>
      <w:r w:rsidRPr="001460AA">
        <w:rPr>
          <w:i/>
          <w:rPrChange w:id="200" w:author="Jeff Howard" w:date="2018-12-20T09:51:00Z">
            <w:rPr/>
          </w:rPrChange>
        </w:rPr>
        <w:t>“</w:t>
      </w:r>
      <w:r w:rsidRPr="00457647">
        <w:rPr>
          <w:i/>
        </w:rPr>
        <w:t>Subst</w:t>
      </w:r>
      <w:r w:rsidR="009B6F58" w:rsidRPr="00457647">
        <w:rPr>
          <w:i/>
        </w:rPr>
        <w:t>ance</w:t>
      </w:r>
      <w:r w:rsidRPr="001460AA">
        <w:rPr>
          <w:i/>
          <w:rPrChange w:id="201" w:author="Jeff Howard" w:date="2018-12-20T09:51:00Z">
            <w:rPr/>
          </w:rPrChange>
        </w:rPr>
        <w:t>”</w:t>
      </w:r>
      <w:r w:rsidRPr="00E91927">
        <w:t xml:space="preserve"> means </w:t>
      </w:r>
      <w:r w:rsidRPr="00E91927">
        <w:rPr>
          <w:color w:val="202020"/>
        </w:rPr>
        <w:t xml:space="preserve">any chemical, product substitute, or alternative manufacturing process, whether new or retrofit, intended for use </w:t>
      </w:r>
      <w:r w:rsidR="009B6F58">
        <w:rPr>
          <w:color w:val="202020"/>
        </w:rPr>
        <w:t xml:space="preserve">in the end-uses </w:t>
      </w:r>
      <w:r w:rsidRPr="00E91927">
        <w:rPr>
          <w:color w:val="202020"/>
        </w:rPr>
        <w:t xml:space="preserve">listed in Table 1, section </w:t>
      </w:r>
      <w:r w:rsidR="00443EE7" w:rsidRPr="00E91927">
        <w:rPr>
          <w:color w:val="202020"/>
        </w:rPr>
        <w:t xml:space="preserve">4 </w:t>
      </w:r>
      <w:r w:rsidRPr="00E91927">
        <w:rPr>
          <w:color w:val="202020"/>
        </w:rPr>
        <w:t xml:space="preserve">of this </w:t>
      </w:r>
      <w:proofErr w:type="spellStart"/>
      <w:r w:rsidRPr="00E91927">
        <w:rPr>
          <w:color w:val="202020"/>
        </w:rPr>
        <w:t>subarticle</w:t>
      </w:r>
      <w:proofErr w:type="spellEnd"/>
      <w:r w:rsidRPr="00E91927">
        <w:rPr>
          <w:color w:val="202020"/>
        </w:rPr>
        <w:t>.</w:t>
      </w:r>
    </w:p>
    <w:p w14:paraId="64C4E3FF" w14:textId="77777777" w:rsidR="0019542F" w:rsidRPr="00B554BC" w:rsidRDefault="0019542F">
      <w:pPr>
        <w:pStyle w:val="BodyText"/>
        <w:spacing w:before="10"/>
        <w:ind w:left="0"/>
      </w:pPr>
    </w:p>
    <w:p w14:paraId="706B8766" w14:textId="77777777" w:rsidR="0019542F" w:rsidRPr="00E91927" w:rsidRDefault="008E41DF">
      <w:pPr>
        <w:pStyle w:val="BodyText"/>
        <w:spacing w:line="278" w:lineRule="auto"/>
      </w:pPr>
      <w:r w:rsidRPr="00E91927">
        <w:rPr>
          <w:i/>
        </w:rPr>
        <w:t xml:space="preserve">“Supermarket Systems” </w:t>
      </w:r>
      <w:r w:rsidRPr="00E91927">
        <w:t xml:space="preserve">means multiplex or centralized systems designed to cool or refrigerate, which operate with racks of compressors installed in a machinery room. Two main design classifications </w:t>
      </w:r>
      <w:proofErr w:type="gramStart"/>
      <w:r w:rsidRPr="00E91927">
        <w:t>are used</w:t>
      </w:r>
      <w:proofErr w:type="gramEnd"/>
      <w:r w:rsidRPr="00E91927">
        <w:t>: Direct and indirect systems.</w:t>
      </w:r>
    </w:p>
    <w:p w14:paraId="6836451F" w14:textId="77777777" w:rsidR="0019542F" w:rsidRPr="007034F1" w:rsidRDefault="008E41DF">
      <w:pPr>
        <w:pStyle w:val="ListParagraph"/>
        <w:numPr>
          <w:ilvl w:val="0"/>
          <w:numId w:val="2"/>
        </w:numPr>
        <w:tabs>
          <w:tab w:val="left" w:pos="732"/>
        </w:tabs>
        <w:spacing w:before="194" w:line="276" w:lineRule="auto"/>
        <w:ind w:right="133"/>
        <w:rPr>
          <w:sz w:val="24"/>
          <w:szCs w:val="24"/>
        </w:rPr>
      </w:pPr>
      <w:r w:rsidRPr="00B554BC">
        <w:rPr>
          <w:i/>
          <w:sz w:val="24"/>
          <w:szCs w:val="24"/>
        </w:rPr>
        <w:t>“</w:t>
      </w:r>
      <w:r w:rsidRPr="007034F1">
        <w:rPr>
          <w:i/>
          <w:sz w:val="24"/>
          <w:szCs w:val="24"/>
        </w:rPr>
        <w:t>Direct Systems</w:t>
      </w:r>
      <w:r w:rsidRPr="007034F1">
        <w:rPr>
          <w:sz w:val="24"/>
          <w:szCs w:val="24"/>
        </w:rPr>
        <w:t xml:space="preserve">” means the refrigerant circulates from the machinery room to the sales area, where it evaporates in display-case heat exchangers, and then returns in vapor phase to the suction headers of the compressor racks. Another direct supermarket design, often referred to as a distributed refrigeration system, uses </w:t>
      </w:r>
      <w:r w:rsidRPr="007034F1">
        <w:rPr>
          <w:sz w:val="24"/>
          <w:szCs w:val="24"/>
        </w:rPr>
        <w:lastRenderedPageBreak/>
        <w:t>an array of separate compressor racks located near the display cases rather than having a central compressor rack</w:t>
      </w:r>
      <w:r w:rsidRPr="007034F1">
        <w:rPr>
          <w:spacing w:val="-8"/>
          <w:sz w:val="24"/>
          <w:szCs w:val="24"/>
        </w:rPr>
        <w:t xml:space="preserve"> </w:t>
      </w:r>
      <w:r w:rsidRPr="007034F1">
        <w:rPr>
          <w:sz w:val="24"/>
          <w:szCs w:val="24"/>
        </w:rPr>
        <w:t>system.</w:t>
      </w:r>
    </w:p>
    <w:p w14:paraId="050693DA" w14:textId="77777777" w:rsidR="0019542F" w:rsidRPr="00B554BC" w:rsidRDefault="0019542F">
      <w:pPr>
        <w:pStyle w:val="BodyText"/>
        <w:spacing w:before="6"/>
        <w:ind w:left="0"/>
      </w:pPr>
    </w:p>
    <w:p w14:paraId="6862C0A6" w14:textId="77777777" w:rsidR="0019542F" w:rsidRPr="007034F1" w:rsidRDefault="008E41DF">
      <w:pPr>
        <w:pStyle w:val="ListParagraph"/>
        <w:numPr>
          <w:ilvl w:val="0"/>
          <w:numId w:val="2"/>
        </w:numPr>
        <w:tabs>
          <w:tab w:val="left" w:pos="732"/>
        </w:tabs>
        <w:spacing w:line="278" w:lineRule="auto"/>
        <w:ind w:right="192"/>
        <w:rPr>
          <w:sz w:val="24"/>
          <w:szCs w:val="24"/>
        </w:rPr>
      </w:pPr>
      <w:r w:rsidRPr="007034F1">
        <w:rPr>
          <w:i/>
          <w:sz w:val="24"/>
          <w:szCs w:val="24"/>
        </w:rPr>
        <w:t>“Indirect Systems</w:t>
      </w:r>
      <w:r w:rsidRPr="007034F1">
        <w:rPr>
          <w:sz w:val="24"/>
          <w:szCs w:val="24"/>
        </w:rPr>
        <w:t>” means the system uses a central refrigeration system to cool</w:t>
      </w:r>
      <w:r w:rsidRPr="007034F1">
        <w:rPr>
          <w:spacing w:val="-25"/>
          <w:sz w:val="24"/>
          <w:szCs w:val="24"/>
        </w:rPr>
        <w:t xml:space="preserve"> </w:t>
      </w:r>
      <w:r w:rsidRPr="007034F1">
        <w:rPr>
          <w:sz w:val="24"/>
          <w:szCs w:val="24"/>
        </w:rPr>
        <w:t xml:space="preserve">a secondary fluid that </w:t>
      </w:r>
      <w:proofErr w:type="gramStart"/>
      <w:r w:rsidRPr="007034F1">
        <w:rPr>
          <w:sz w:val="24"/>
          <w:szCs w:val="24"/>
        </w:rPr>
        <w:t>is then circulated</w:t>
      </w:r>
      <w:proofErr w:type="gramEnd"/>
      <w:r w:rsidRPr="007034F1">
        <w:rPr>
          <w:sz w:val="24"/>
          <w:szCs w:val="24"/>
        </w:rPr>
        <w:t xml:space="preserve"> throughout the store to the cases. This includes secondary loop systems and cascade</w:t>
      </w:r>
      <w:r w:rsidRPr="007034F1">
        <w:rPr>
          <w:spacing w:val="-22"/>
          <w:sz w:val="24"/>
          <w:szCs w:val="24"/>
        </w:rPr>
        <w:t xml:space="preserve"> </w:t>
      </w:r>
      <w:r w:rsidRPr="007034F1">
        <w:rPr>
          <w:sz w:val="24"/>
          <w:szCs w:val="24"/>
        </w:rPr>
        <w:t>refrigeration.</w:t>
      </w:r>
    </w:p>
    <w:p w14:paraId="2F8591D3" w14:textId="7A7EEDEE" w:rsidR="00F80EEB" w:rsidRPr="00E91927" w:rsidRDefault="008E41DF" w:rsidP="00F80EEB">
      <w:pPr>
        <w:pStyle w:val="BodyText"/>
        <w:spacing w:before="194" w:line="276" w:lineRule="auto"/>
      </w:pPr>
      <w:r w:rsidRPr="001460AA">
        <w:rPr>
          <w:i/>
          <w:rPrChange w:id="202" w:author="Jeff Howard" w:date="2018-12-20T09:52:00Z">
            <w:rPr/>
          </w:rPrChange>
        </w:rPr>
        <w:t>“</w:t>
      </w:r>
      <w:r w:rsidRPr="00457647">
        <w:rPr>
          <w:i/>
        </w:rPr>
        <w:t>Use</w:t>
      </w:r>
      <w:r w:rsidRPr="001460AA">
        <w:rPr>
          <w:i/>
          <w:rPrChange w:id="203" w:author="Jeff Howard" w:date="2018-12-20T09:52:00Z">
            <w:rPr/>
          </w:rPrChange>
        </w:rPr>
        <w:t>”</w:t>
      </w:r>
      <w:r w:rsidRPr="00E91927">
        <w:t xml:space="preserve"> means any utilization of a compound or any </w:t>
      </w:r>
      <w:r w:rsidR="009B6F58">
        <w:t>substance</w:t>
      </w:r>
      <w:r w:rsidRPr="00E91927">
        <w:t xml:space="preserve">, including but not limited to utilization in a manufacturing process or product in </w:t>
      </w:r>
      <w:r w:rsidR="00FB224A">
        <w:t>Connecticut</w:t>
      </w:r>
      <w:r w:rsidRPr="00E91927">
        <w:t xml:space="preserve">, consumption by the end-user in the State of </w:t>
      </w:r>
      <w:r w:rsidR="00FB224A">
        <w:t>Connecticut</w:t>
      </w:r>
      <w:r w:rsidRPr="00E91927">
        <w:t xml:space="preserve">, or in intermediate applications in the State of </w:t>
      </w:r>
      <w:r w:rsidR="00FB224A">
        <w:t>Connecticut</w:t>
      </w:r>
      <w:r w:rsidRPr="00E91927">
        <w:t>, such as formulation or packaging for other subsequent applications.</w:t>
      </w:r>
      <w:r w:rsidR="00F80EEB" w:rsidRPr="00E91927">
        <w:t xml:space="preserve"> </w:t>
      </w:r>
    </w:p>
    <w:p w14:paraId="3238063F" w14:textId="0F3C48BF" w:rsidR="0019542F" w:rsidRPr="00E91927" w:rsidRDefault="008E41DF" w:rsidP="00F80EEB">
      <w:pPr>
        <w:pStyle w:val="BodyText"/>
        <w:spacing w:before="194" w:line="276" w:lineRule="auto"/>
      </w:pPr>
      <w:r w:rsidRPr="00457647">
        <w:rPr>
          <w:i/>
        </w:rPr>
        <w:t xml:space="preserve">“Vending </w:t>
      </w:r>
      <w:commentRangeStart w:id="204"/>
      <w:r w:rsidRPr="00457647">
        <w:rPr>
          <w:i/>
        </w:rPr>
        <w:t>Machines</w:t>
      </w:r>
      <w:commentRangeEnd w:id="204"/>
      <w:r w:rsidR="001460AA">
        <w:rPr>
          <w:rStyle w:val="CommentReference"/>
        </w:rPr>
        <w:commentReference w:id="204"/>
      </w:r>
      <w:r w:rsidRPr="00457647">
        <w:rPr>
          <w:i/>
        </w:rPr>
        <w:t>”</w:t>
      </w:r>
      <w:r w:rsidRPr="00E91927">
        <w:rPr>
          <w:i/>
        </w:rPr>
        <w:t xml:space="preserve"> </w:t>
      </w:r>
      <w:r w:rsidRPr="00E91927">
        <w:t xml:space="preserve">means self-contained units that dispense goods </w:t>
      </w:r>
      <w:commentRangeStart w:id="205"/>
      <w:r w:rsidR="00A9625C" w:rsidRPr="00E91927">
        <w:t xml:space="preserve">and </w:t>
      </w:r>
      <w:commentRangeEnd w:id="205"/>
      <w:r w:rsidR="001460AA">
        <w:rPr>
          <w:rStyle w:val="CommentReference"/>
        </w:rPr>
        <w:commentReference w:id="205"/>
      </w:r>
      <w:proofErr w:type="gramStart"/>
      <w:r w:rsidRPr="00E91927">
        <w:t>must be kept</w:t>
      </w:r>
      <w:proofErr w:type="gramEnd"/>
      <w:r w:rsidRPr="00E91927">
        <w:t xml:space="preserve"> cold or frozen.</w:t>
      </w:r>
    </w:p>
    <w:p w14:paraId="2A547A60" w14:textId="77777777" w:rsidR="002916E9" w:rsidRPr="001460AA" w:rsidRDefault="002916E9">
      <w:pPr>
        <w:pStyle w:val="BodyText"/>
        <w:spacing w:before="194"/>
        <w:rPr>
          <w:strike/>
          <w:rPrChange w:id="206" w:author="Jeff Howard" w:date="2018-12-20T09:55:00Z">
            <w:rPr/>
          </w:rPrChange>
        </w:rPr>
      </w:pPr>
      <w:commentRangeStart w:id="207"/>
      <w:r w:rsidRPr="001460AA">
        <w:rPr>
          <w:strike/>
          <w:rPrChange w:id="208" w:author="Jeff Howard" w:date="2018-12-20T09:55:00Z">
            <w:rPr/>
          </w:rPrChange>
        </w:rPr>
        <w:t>NOTE: Authority</w:t>
      </w:r>
      <w:r w:rsidR="0048272A" w:rsidRPr="001460AA">
        <w:rPr>
          <w:strike/>
          <w:rPrChange w:id="209" w:author="Jeff Howard" w:date="2018-12-20T09:55:00Z">
            <w:rPr/>
          </w:rPrChange>
        </w:rPr>
        <w:t xml:space="preserve"> and References</w:t>
      </w:r>
      <w:r w:rsidRPr="001460AA">
        <w:rPr>
          <w:strike/>
          <w:rPrChange w:id="210" w:author="Jeff Howard" w:date="2018-12-20T09:55:00Z">
            <w:rPr/>
          </w:rPrChange>
        </w:rPr>
        <w:t xml:space="preserve">: </w:t>
      </w:r>
      <w:r w:rsidRPr="001460AA">
        <w:rPr>
          <w:strike/>
          <w:highlight w:val="yellow"/>
          <w:rPrChange w:id="211" w:author="Jeff Howard" w:date="2018-12-20T09:55:00Z">
            <w:rPr>
              <w:highlight w:val="yellow"/>
            </w:rPr>
          </w:rPrChange>
        </w:rPr>
        <w:t>[</w:t>
      </w:r>
      <w:r w:rsidR="0048272A" w:rsidRPr="001460AA">
        <w:rPr>
          <w:strike/>
          <w:highlight w:val="yellow"/>
          <w:rPrChange w:id="212" w:author="Jeff Howard" w:date="2018-12-20T09:55:00Z">
            <w:rPr>
              <w:highlight w:val="yellow"/>
            </w:rPr>
          </w:rPrChange>
        </w:rPr>
        <w:t>LIST STATE’S AUTHORITY TO BE USED HERE</w:t>
      </w:r>
      <w:r w:rsidRPr="001460AA">
        <w:rPr>
          <w:strike/>
          <w:highlight w:val="yellow"/>
          <w:rPrChange w:id="213" w:author="Jeff Howard" w:date="2018-12-20T09:55:00Z">
            <w:rPr>
              <w:highlight w:val="yellow"/>
            </w:rPr>
          </w:rPrChange>
        </w:rPr>
        <w:t>].</w:t>
      </w:r>
      <w:commentRangeEnd w:id="207"/>
      <w:r w:rsidR="001460AA" w:rsidRPr="001460AA">
        <w:rPr>
          <w:rStyle w:val="CommentReference"/>
          <w:strike/>
          <w:rPrChange w:id="214" w:author="Jeff Howard" w:date="2018-12-20T09:55:00Z">
            <w:rPr>
              <w:rStyle w:val="CommentReference"/>
            </w:rPr>
          </w:rPrChange>
        </w:rPr>
        <w:commentReference w:id="207"/>
      </w:r>
    </w:p>
    <w:p w14:paraId="5F554C55" w14:textId="77777777" w:rsidR="00CF3E40" w:rsidRDefault="00CF3E40">
      <w:pPr>
        <w:pStyle w:val="Heading1"/>
        <w:tabs>
          <w:tab w:val="left" w:pos="1540"/>
        </w:tabs>
      </w:pPr>
    </w:p>
    <w:p w14:paraId="2A01CBB2" w14:textId="507B4665" w:rsidR="0019542F" w:rsidRPr="00E91927" w:rsidRDefault="008E41DF">
      <w:pPr>
        <w:pStyle w:val="Heading1"/>
        <w:tabs>
          <w:tab w:val="left" w:pos="1540"/>
        </w:tabs>
      </w:pPr>
      <w:bookmarkStart w:id="215" w:name="_§_4._List"/>
      <w:bookmarkEnd w:id="215"/>
      <w:r w:rsidRPr="00E91927">
        <w:t>§</w:t>
      </w:r>
      <w:r w:rsidRPr="00E91927">
        <w:rPr>
          <w:spacing w:val="-2"/>
        </w:rPr>
        <w:t xml:space="preserve"> </w:t>
      </w:r>
      <w:r w:rsidRPr="00E91927">
        <w:t>4.</w:t>
      </w:r>
      <w:r w:rsidRPr="00E91927">
        <w:tab/>
        <w:t>List of Prohibited</w:t>
      </w:r>
      <w:r w:rsidRPr="00E91927">
        <w:rPr>
          <w:spacing w:val="-5"/>
        </w:rPr>
        <w:t xml:space="preserve"> </w:t>
      </w:r>
      <w:r w:rsidRPr="00E91927">
        <w:t>Subst</w:t>
      </w:r>
      <w:r w:rsidR="009B6F58">
        <w:t>ances</w:t>
      </w:r>
      <w:r w:rsidRPr="00E91927">
        <w:t>.</w:t>
      </w:r>
    </w:p>
    <w:p w14:paraId="21F036AB" w14:textId="2448618B" w:rsidR="00A84E0B" w:rsidRPr="007034F1" w:rsidRDefault="008E41DF" w:rsidP="00E3106A">
      <w:pPr>
        <w:pStyle w:val="BodyText"/>
        <w:spacing w:before="200" w:line="278" w:lineRule="auto"/>
        <w:ind w:left="101"/>
      </w:pPr>
      <w:r w:rsidRPr="00E91927">
        <w:t xml:space="preserve">(a) </w:t>
      </w:r>
      <w:r w:rsidRPr="007034F1">
        <w:t xml:space="preserve">The following table lists prohibited </w:t>
      </w:r>
      <w:r w:rsidR="00BA1DAC">
        <w:t>substances</w:t>
      </w:r>
      <w:r w:rsidR="00BA1DAC" w:rsidRPr="007034F1">
        <w:t xml:space="preserve"> </w:t>
      </w:r>
      <w:r w:rsidR="00201364" w:rsidRPr="007034F1">
        <w:t xml:space="preserve">in specific end-uses, the effective date of </w:t>
      </w:r>
      <w:r w:rsidR="00A84E0B" w:rsidRPr="007034F1">
        <w:t xml:space="preserve">prohibition, and specific exemptions for acceptable uses. </w:t>
      </w:r>
    </w:p>
    <w:p w14:paraId="176E1125" w14:textId="67D1407F" w:rsidR="003A3114" w:rsidRPr="00B554BC" w:rsidRDefault="003A3114" w:rsidP="00443EE7">
      <w:pPr>
        <w:rPr>
          <w:sz w:val="24"/>
          <w:szCs w:val="24"/>
        </w:rPr>
      </w:pPr>
    </w:p>
    <w:p w14:paraId="749475CE" w14:textId="07D2C49A" w:rsidR="0019542F" w:rsidRPr="00E91927" w:rsidRDefault="008E41DF" w:rsidP="00B554BC">
      <w:pPr>
        <w:rPr>
          <w:b/>
        </w:rPr>
      </w:pPr>
      <w:r w:rsidRPr="00E91927">
        <w:rPr>
          <w:b/>
          <w:sz w:val="24"/>
          <w:szCs w:val="24"/>
        </w:rPr>
        <w:t>Table 1: End-use and Prohibited Subst</w:t>
      </w:r>
      <w:r w:rsidR="009B6F58">
        <w:rPr>
          <w:b/>
          <w:sz w:val="24"/>
          <w:szCs w:val="24"/>
        </w:rPr>
        <w:t>ances</w:t>
      </w:r>
      <w:r w:rsidRPr="00E91927">
        <w:rPr>
          <w:b/>
          <w:sz w:val="24"/>
          <w:szCs w:val="24"/>
        </w:rPr>
        <w:t>.</w:t>
      </w:r>
    </w:p>
    <w:p w14:paraId="7E7856F8" w14:textId="77777777" w:rsidR="00443EE7" w:rsidRPr="00E91927" w:rsidRDefault="00443EE7" w:rsidP="00B554BC">
      <w:pPr>
        <w:rPr>
          <w:b/>
        </w:rPr>
      </w:pPr>
    </w:p>
    <w:p w14:paraId="69AD611A" w14:textId="77777777" w:rsidR="00FE2C57" w:rsidRPr="00B554BC" w:rsidRDefault="00FE2C57" w:rsidP="00FE2C57">
      <w:pPr>
        <w:pStyle w:val="NoSpacing"/>
        <w:keepNext/>
        <w:widowControl w:val="0"/>
        <w:rPr>
          <w:rFonts w:ascii="Arial" w:hAnsi="Arial" w:cs="Arial"/>
          <w:b/>
          <w:sz w:val="24"/>
          <w:szCs w:val="24"/>
        </w:rPr>
      </w:pPr>
      <w:r w:rsidRPr="00B554BC">
        <w:rPr>
          <w:rFonts w:ascii="Arial" w:hAnsi="Arial" w:cs="Arial"/>
          <w:b/>
          <w:sz w:val="24"/>
          <w:szCs w:val="24"/>
        </w:rPr>
        <w:t>AEROSOLS - PROPELLANTS</w:t>
      </w:r>
    </w:p>
    <w:tbl>
      <w:tblPr>
        <w:tblStyle w:val="TableGrid"/>
        <w:tblW w:w="9360" w:type="dxa"/>
        <w:tblInd w:w="-5" w:type="dxa"/>
        <w:tblLook w:val="04A0" w:firstRow="1" w:lastRow="0" w:firstColumn="1" w:lastColumn="0" w:noHBand="0" w:noVBand="1"/>
      </w:tblPr>
      <w:tblGrid>
        <w:gridCol w:w="2880"/>
        <w:gridCol w:w="3150"/>
        <w:gridCol w:w="3330"/>
      </w:tblGrid>
      <w:tr w:rsidR="00FE2C57" w:rsidRPr="00E91927" w14:paraId="02589587" w14:textId="77777777" w:rsidTr="00FE2C57">
        <w:tc>
          <w:tcPr>
            <w:tcW w:w="2880" w:type="dxa"/>
            <w:shd w:val="clear" w:color="auto" w:fill="EAF1DD" w:themeFill="accent3" w:themeFillTint="33"/>
          </w:tcPr>
          <w:p w14:paraId="3B7309C6" w14:textId="77777777" w:rsidR="00FE2C57" w:rsidRPr="00B554BC" w:rsidRDefault="00FE2C57" w:rsidP="000A1DFD">
            <w:pPr>
              <w:rPr>
                <w:b/>
                <w:sz w:val="24"/>
                <w:szCs w:val="24"/>
              </w:rPr>
            </w:pPr>
            <w:r w:rsidRPr="00B554BC">
              <w:rPr>
                <w:b/>
                <w:sz w:val="24"/>
                <w:szCs w:val="24"/>
              </w:rPr>
              <w:t>End-Use</w:t>
            </w:r>
          </w:p>
        </w:tc>
        <w:tc>
          <w:tcPr>
            <w:tcW w:w="3150" w:type="dxa"/>
            <w:shd w:val="clear" w:color="auto" w:fill="EAF1DD" w:themeFill="accent3" w:themeFillTint="33"/>
          </w:tcPr>
          <w:p w14:paraId="474AB6EA" w14:textId="3BCCF6C7" w:rsidR="00FE2C57" w:rsidRPr="00B554BC" w:rsidRDefault="009B6F58" w:rsidP="000A1DFD">
            <w:pPr>
              <w:rPr>
                <w:b/>
                <w:sz w:val="24"/>
                <w:szCs w:val="24"/>
              </w:rPr>
            </w:pPr>
            <w:r>
              <w:rPr>
                <w:b/>
                <w:sz w:val="24"/>
                <w:szCs w:val="24"/>
              </w:rPr>
              <w:t>Prohibited Substances</w:t>
            </w:r>
          </w:p>
        </w:tc>
        <w:tc>
          <w:tcPr>
            <w:tcW w:w="3330" w:type="dxa"/>
            <w:shd w:val="clear" w:color="auto" w:fill="EAF1DD" w:themeFill="accent3" w:themeFillTint="33"/>
          </w:tcPr>
          <w:p w14:paraId="1857FB83" w14:textId="77777777" w:rsidR="00FE2C57" w:rsidRPr="00B554BC" w:rsidRDefault="00FE2C57" w:rsidP="000A1DFD">
            <w:pPr>
              <w:rPr>
                <w:b/>
                <w:sz w:val="24"/>
                <w:szCs w:val="24"/>
              </w:rPr>
            </w:pPr>
            <w:r w:rsidRPr="00B554BC">
              <w:rPr>
                <w:b/>
                <w:sz w:val="24"/>
                <w:szCs w:val="24"/>
              </w:rPr>
              <w:t xml:space="preserve">Effective Date </w:t>
            </w:r>
          </w:p>
        </w:tc>
      </w:tr>
      <w:tr w:rsidR="00FE2C57" w:rsidRPr="00E91927" w14:paraId="563174D9" w14:textId="77777777" w:rsidTr="00FE2C57">
        <w:tc>
          <w:tcPr>
            <w:tcW w:w="2880" w:type="dxa"/>
            <w:shd w:val="clear" w:color="auto" w:fill="auto"/>
          </w:tcPr>
          <w:p w14:paraId="1B6D13B8" w14:textId="77777777" w:rsidR="00FE2C57" w:rsidRPr="00B554BC" w:rsidRDefault="00FE2C57" w:rsidP="000A1DFD">
            <w:pPr>
              <w:rPr>
                <w:sz w:val="24"/>
                <w:szCs w:val="24"/>
              </w:rPr>
            </w:pPr>
            <w:commentRangeStart w:id="216"/>
            <w:r w:rsidRPr="00B554BC">
              <w:rPr>
                <w:sz w:val="24"/>
                <w:szCs w:val="24"/>
              </w:rPr>
              <w:t>Aerosol Propellants</w:t>
            </w:r>
            <w:commentRangeEnd w:id="216"/>
            <w:r w:rsidR="00D10144">
              <w:rPr>
                <w:rStyle w:val="CommentReference"/>
              </w:rPr>
              <w:commentReference w:id="216"/>
            </w:r>
          </w:p>
        </w:tc>
        <w:tc>
          <w:tcPr>
            <w:tcW w:w="3150" w:type="dxa"/>
            <w:shd w:val="clear" w:color="auto" w:fill="auto"/>
          </w:tcPr>
          <w:p w14:paraId="429A2BC0" w14:textId="77777777" w:rsidR="00FE2C57" w:rsidRPr="00B554BC" w:rsidRDefault="00FE2C57" w:rsidP="000A1DFD">
            <w:pPr>
              <w:rPr>
                <w:sz w:val="24"/>
                <w:szCs w:val="24"/>
              </w:rPr>
            </w:pPr>
            <w:r w:rsidRPr="00B554BC">
              <w:rPr>
                <w:sz w:val="24"/>
                <w:szCs w:val="24"/>
              </w:rPr>
              <w:t>HFC-125</w:t>
            </w:r>
          </w:p>
        </w:tc>
        <w:tc>
          <w:tcPr>
            <w:tcW w:w="3330" w:type="dxa"/>
            <w:shd w:val="clear" w:color="auto" w:fill="auto"/>
          </w:tcPr>
          <w:p w14:paraId="2F8D2E2E" w14:textId="77777777" w:rsidR="00FE2C57" w:rsidRPr="00B554BC" w:rsidRDefault="00FE2C57" w:rsidP="000A1DFD">
            <w:pPr>
              <w:rPr>
                <w:sz w:val="24"/>
                <w:szCs w:val="24"/>
              </w:rPr>
            </w:pPr>
            <w:r w:rsidRPr="00B554BC">
              <w:rPr>
                <w:sz w:val="24"/>
                <w:szCs w:val="24"/>
              </w:rPr>
              <w:t>Unacceptable as of January 1, 2019.</w:t>
            </w:r>
          </w:p>
        </w:tc>
      </w:tr>
      <w:tr w:rsidR="00FE2C57" w:rsidRPr="00E91927" w14:paraId="0F3C8E4A" w14:textId="77777777" w:rsidTr="00FE2C57">
        <w:tc>
          <w:tcPr>
            <w:tcW w:w="2880" w:type="dxa"/>
            <w:shd w:val="clear" w:color="auto" w:fill="auto"/>
          </w:tcPr>
          <w:p w14:paraId="425C9661" w14:textId="77777777" w:rsidR="00FE2C57" w:rsidRPr="00B554BC" w:rsidRDefault="00FE2C57" w:rsidP="000A1DFD">
            <w:pPr>
              <w:rPr>
                <w:sz w:val="24"/>
                <w:szCs w:val="24"/>
              </w:rPr>
            </w:pPr>
            <w:r w:rsidRPr="00B554BC">
              <w:rPr>
                <w:sz w:val="24"/>
                <w:szCs w:val="24"/>
              </w:rPr>
              <w:t>Aerosol Propellants</w:t>
            </w:r>
          </w:p>
        </w:tc>
        <w:tc>
          <w:tcPr>
            <w:tcW w:w="3150" w:type="dxa"/>
            <w:shd w:val="clear" w:color="auto" w:fill="auto"/>
          </w:tcPr>
          <w:p w14:paraId="7501D024" w14:textId="77777777" w:rsidR="00FE2C57" w:rsidRPr="00B554BC" w:rsidRDefault="00FE2C57" w:rsidP="000A1DFD">
            <w:pPr>
              <w:rPr>
                <w:sz w:val="24"/>
                <w:szCs w:val="24"/>
              </w:rPr>
            </w:pPr>
            <w:r w:rsidRPr="00B554BC">
              <w:rPr>
                <w:sz w:val="24"/>
                <w:szCs w:val="24"/>
              </w:rPr>
              <w:t>HFC-134a</w:t>
            </w:r>
          </w:p>
        </w:tc>
        <w:tc>
          <w:tcPr>
            <w:tcW w:w="3330" w:type="dxa"/>
            <w:shd w:val="clear" w:color="auto" w:fill="auto"/>
          </w:tcPr>
          <w:p w14:paraId="619AEB2A" w14:textId="69E6D08B" w:rsidR="00FE2C57" w:rsidRPr="00B554BC" w:rsidRDefault="00FE2C57" w:rsidP="00B554BC">
            <w:pPr>
              <w:pStyle w:val="NoSpacing"/>
              <w:rPr>
                <w:sz w:val="24"/>
                <w:szCs w:val="24"/>
              </w:rPr>
            </w:pPr>
            <w:r w:rsidRPr="00B554BC">
              <w:rPr>
                <w:rFonts w:ascii="Arial" w:hAnsi="Arial" w:cs="Arial"/>
                <w:sz w:val="24"/>
                <w:szCs w:val="24"/>
              </w:rPr>
              <w:t>Unacceptable as of January 1, 2019 except for uses listed as acceptable, subject to use conditions.</w:t>
            </w:r>
            <w:r w:rsidR="002A597D" w:rsidRPr="00B554BC">
              <w:rPr>
                <w:rFonts w:ascii="Arial" w:hAnsi="Arial" w:cs="Arial"/>
                <w:sz w:val="24"/>
                <w:szCs w:val="24"/>
              </w:rPr>
              <w:t xml:space="preserve"> </w:t>
            </w:r>
            <w:proofErr w:type="gramStart"/>
            <w:r w:rsidR="002A597D" w:rsidRPr="00B554BC">
              <w:rPr>
                <w:rFonts w:ascii="Arial" w:hAnsi="Arial" w:cs="Arial"/>
                <w:sz w:val="24"/>
                <w:szCs w:val="24"/>
              </w:rPr>
              <w:t xml:space="preserve">The following uses are acceptable, subject to use conditions: (a) cleaning products for removal of grease, flux and other soils from electrical equipment or electronics; (b) refrigerant flushes; (c) products for sensitivity testing of smoke detectors; (d) sprays containing corrosion preventive compounds used in the maintenance of aircraft, electrical equipment </w:t>
            </w:r>
            <w:r w:rsidR="002A597D" w:rsidRPr="00B554BC">
              <w:rPr>
                <w:rFonts w:ascii="Arial" w:hAnsi="Arial" w:cs="Arial"/>
                <w:sz w:val="24"/>
                <w:szCs w:val="24"/>
              </w:rPr>
              <w:lastRenderedPageBreak/>
              <w:t>or electronics, or military equipment; (e) duster sprays specifically for removal of dust from photographic negatives, semiconductor chips, and specimens under electron microscopes or for use on energized electrical equipment; (f) adhesives and sealants in large canisters; (g) lubricants and freeze sprays for electrical equipment or electronics; (h) sprays for aircraft maintenance; (</w:t>
            </w:r>
            <w:proofErr w:type="spellStart"/>
            <w:r w:rsidR="002A597D" w:rsidRPr="00B554BC">
              <w:rPr>
                <w:rFonts w:ascii="Arial" w:hAnsi="Arial" w:cs="Arial"/>
                <w:sz w:val="24"/>
                <w:szCs w:val="24"/>
              </w:rPr>
              <w:t>i</w:t>
            </w:r>
            <w:proofErr w:type="spellEnd"/>
            <w:r w:rsidR="002A597D" w:rsidRPr="00B554BC">
              <w:rPr>
                <w:rFonts w:ascii="Arial" w:hAnsi="Arial" w:cs="Arial"/>
                <w:sz w:val="24"/>
                <w:szCs w:val="24"/>
              </w:rPr>
              <w:t xml:space="preserve">) pesticides for use near electrical wires or in aircraft, in total release insecticide foggers, or in certified organic use pesticides for which EPA has specifically disallowed all other lower-GWP propellants; (j) mold release agents and mold cleaners; (k) lubricants and cleaners for </w:t>
            </w:r>
            <w:proofErr w:type="spellStart"/>
            <w:r w:rsidR="002A597D" w:rsidRPr="00B554BC">
              <w:rPr>
                <w:rFonts w:ascii="Arial" w:hAnsi="Arial" w:cs="Arial"/>
                <w:sz w:val="24"/>
                <w:szCs w:val="24"/>
              </w:rPr>
              <w:t>spinnerettes</w:t>
            </w:r>
            <w:proofErr w:type="spellEnd"/>
            <w:r w:rsidR="002A597D" w:rsidRPr="00B554BC">
              <w:rPr>
                <w:rFonts w:ascii="Arial" w:hAnsi="Arial" w:cs="Arial"/>
                <w:sz w:val="24"/>
                <w:szCs w:val="24"/>
              </w:rPr>
              <w:t xml:space="preserve"> for synthetic fabrics; (l) document preservation sprays; (m) MDIs approved by the </w:t>
            </w:r>
            <w:r w:rsidR="0048272A" w:rsidRPr="00B554BC">
              <w:rPr>
                <w:rFonts w:ascii="Arial" w:hAnsi="Arial" w:cs="Arial"/>
                <w:sz w:val="24"/>
                <w:szCs w:val="24"/>
              </w:rPr>
              <w:t>Federal Drug Administration (</w:t>
            </w:r>
            <w:r w:rsidR="002A597D" w:rsidRPr="00B554BC">
              <w:rPr>
                <w:rFonts w:ascii="Arial" w:hAnsi="Arial" w:cs="Arial"/>
                <w:sz w:val="24"/>
                <w:szCs w:val="24"/>
              </w:rPr>
              <w:t>FDA</w:t>
            </w:r>
            <w:r w:rsidR="0048272A" w:rsidRPr="00B554BC">
              <w:rPr>
                <w:rFonts w:ascii="Arial" w:hAnsi="Arial" w:cs="Arial"/>
                <w:sz w:val="24"/>
                <w:szCs w:val="24"/>
              </w:rPr>
              <w:t>)</w:t>
            </w:r>
            <w:r w:rsidR="002A597D" w:rsidRPr="00B554BC">
              <w:rPr>
                <w:rFonts w:ascii="Arial" w:hAnsi="Arial" w:cs="Arial"/>
                <w:sz w:val="24"/>
                <w:szCs w:val="24"/>
              </w:rPr>
              <w:t xml:space="preserve"> for medical purposes; (n) wound care sprays; (o) topical coolant sprays for pain relief; and (p) products for removing bandage adhesives from skin.</w:t>
            </w:r>
            <w:proofErr w:type="gramEnd"/>
          </w:p>
        </w:tc>
      </w:tr>
      <w:tr w:rsidR="00FE2C57" w:rsidRPr="00E91927" w14:paraId="56F4A04A" w14:textId="77777777" w:rsidTr="00FE2C57">
        <w:tc>
          <w:tcPr>
            <w:tcW w:w="2880" w:type="dxa"/>
            <w:shd w:val="clear" w:color="auto" w:fill="auto"/>
          </w:tcPr>
          <w:p w14:paraId="212B732B" w14:textId="77777777" w:rsidR="00FE2C57" w:rsidRPr="00B554BC" w:rsidRDefault="00FE2C57" w:rsidP="000A1DFD">
            <w:pPr>
              <w:rPr>
                <w:sz w:val="24"/>
                <w:szCs w:val="24"/>
              </w:rPr>
            </w:pPr>
            <w:r w:rsidRPr="00B554BC">
              <w:rPr>
                <w:sz w:val="24"/>
                <w:szCs w:val="24"/>
              </w:rPr>
              <w:lastRenderedPageBreak/>
              <w:t>Aerosol Propellants</w:t>
            </w:r>
          </w:p>
        </w:tc>
        <w:tc>
          <w:tcPr>
            <w:tcW w:w="3150" w:type="dxa"/>
            <w:shd w:val="clear" w:color="auto" w:fill="auto"/>
          </w:tcPr>
          <w:p w14:paraId="1AEDFAA3" w14:textId="77777777" w:rsidR="00FE2C57" w:rsidRPr="00B554BC" w:rsidRDefault="00FE2C57" w:rsidP="000A1DFD">
            <w:pPr>
              <w:rPr>
                <w:sz w:val="24"/>
                <w:szCs w:val="24"/>
              </w:rPr>
            </w:pPr>
            <w:r w:rsidRPr="00B554BC">
              <w:rPr>
                <w:sz w:val="24"/>
                <w:szCs w:val="24"/>
              </w:rPr>
              <w:t>HFC-227ea and blends of HFC-227ea and HFC</w:t>
            </w:r>
            <w:r w:rsidRPr="00B554BC">
              <w:rPr>
                <w:sz w:val="24"/>
                <w:szCs w:val="24"/>
              </w:rPr>
              <w:noBreakHyphen/>
              <w:t>134a</w:t>
            </w:r>
          </w:p>
        </w:tc>
        <w:tc>
          <w:tcPr>
            <w:tcW w:w="3330" w:type="dxa"/>
            <w:shd w:val="clear" w:color="auto" w:fill="auto"/>
          </w:tcPr>
          <w:p w14:paraId="36B4F3AA" w14:textId="56DB466D" w:rsidR="00FE2C57" w:rsidRPr="00B554BC" w:rsidRDefault="00FE2C57" w:rsidP="0048272A">
            <w:pPr>
              <w:rPr>
                <w:sz w:val="24"/>
                <w:szCs w:val="24"/>
              </w:rPr>
            </w:pPr>
            <w:r w:rsidRPr="00B554BC">
              <w:rPr>
                <w:sz w:val="24"/>
                <w:szCs w:val="24"/>
              </w:rPr>
              <w:t>Unacceptable as of January 1, 2019 except for uses listed as acceptable, subject to use conditions.</w:t>
            </w:r>
            <w:r w:rsidR="002A597D" w:rsidRPr="00B554BC">
              <w:rPr>
                <w:sz w:val="24"/>
                <w:szCs w:val="24"/>
              </w:rPr>
              <w:t xml:space="preserve"> Acceptable for FDA-approved </w:t>
            </w:r>
            <w:r w:rsidR="0048272A" w:rsidRPr="00B554BC">
              <w:rPr>
                <w:sz w:val="24"/>
                <w:szCs w:val="24"/>
              </w:rPr>
              <w:t>MDIs</w:t>
            </w:r>
            <w:r w:rsidR="002A597D" w:rsidRPr="00B554BC">
              <w:rPr>
                <w:sz w:val="24"/>
                <w:szCs w:val="24"/>
              </w:rPr>
              <w:t xml:space="preserve"> for medical purposes.</w:t>
            </w:r>
          </w:p>
        </w:tc>
      </w:tr>
    </w:tbl>
    <w:p w14:paraId="43C955FB" w14:textId="77777777" w:rsidR="00FE2C57" w:rsidRPr="00B554BC" w:rsidRDefault="00FE2C57" w:rsidP="00FE2C57">
      <w:pPr>
        <w:pStyle w:val="NoSpacing"/>
        <w:rPr>
          <w:rFonts w:ascii="Arial" w:hAnsi="Arial" w:cs="Arial"/>
          <w:sz w:val="24"/>
          <w:szCs w:val="24"/>
        </w:rPr>
      </w:pPr>
    </w:p>
    <w:p w14:paraId="1DF44C7C" w14:textId="77777777" w:rsidR="00FE2C57" w:rsidRPr="00B554BC" w:rsidRDefault="00FE2C57" w:rsidP="00FE2C57">
      <w:pPr>
        <w:pStyle w:val="NoSpacing"/>
        <w:keepNext/>
        <w:widowControl w:val="0"/>
        <w:rPr>
          <w:rFonts w:ascii="Arial" w:hAnsi="Arial" w:cs="Arial"/>
          <w:b/>
          <w:sz w:val="24"/>
          <w:szCs w:val="24"/>
        </w:rPr>
      </w:pPr>
      <w:r w:rsidRPr="00B554BC">
        <w:rPr>
          <w:rFonts w:ascii="Arial" w:hAnsi="Arial" w:cs="Arial"/>
          <w:b/>
          <w:sz w:val="24"/>
          <w:szCs w:val="24"/>
        </w:rPr>
        <w:lastRenderedPageBreak/>
        <w:t>AIR CONDITIONING - CHILLERS</w:t>
      </w:r>
    </w:p>
    <w:tbl>
      <w:tblPr>
        <w:tblStyle w:val="TableGrid"/>
        <w:tblW w:w="0" w:type="auto"/>
        <w:tblInd w:w="-5" w:type="dxa"/>
        <w:tblLook w:val="04A0" w:firstRow="1" w:lastRow="0" w:firstColumn="1" w:lastColumn="0" w:noHBand="0" w:noVBand="1"/>
      </w:tblPr>
      <w:tblGrid>
        <w:gridCol w:w="2490"/>
        <w:gridCol w:w="3614"/>
        <w:gridCol w:w="3467"/>
      </w:tblGrid>
      <w:tr w:rsidR="00FE2C57" w:rsidRPr="00E91927" w14:paraId="7B3906C5" w14:textId="77777777" w:rsidTr="009524B1">
        <w:trPr>
          <w:tblHeader/>
        </w:trPr>
        <w:tc>
          <w:tcPr>
            <w:tcW w:w="2490" w:type="dxa"/>
            <w:shd w:val="clear" w:color="auto" w:fill="EAF1DD" w:themeFill="accent3" w:themeFillTint="33"/>
          </w:tcPr>
          <w:p w14:paraId="402703C5" w14:textId="77777777" w:rsidR="00FE2C57" w:rsidRPr="00B554BC" w:rsidRDefault="00FE2C57" w:rsidP="000A1DFD">
            <w:pPr>
              <w:rPr>
                <w:b/>
                <w:sz w:val="24"/>
                <w:szCs w:val="24"/>
              </w:rPr>
            </w:pPr>
            <w:r w:rsidRPr="00B554BC">
              <w:rPr>
                <w:b/>
                <w:sz w:val="24"/>
                <w:szCs w:val="24"/>
              </w:rPr>
              <w:t>End-Use</w:t>
            </w:r>
          </w:p>
        </w:tc>
        <w:tc>
          <w:tcPr>
            <w:tcW w:w="3614" w:type="dxa"/>
            <w:shd w:val="clear" w:color="auto" w:fill="EAF1DD" w:themeFill="accent3" w:themeFillTint="33"/>
          </w:tcPr>
          <w:p w14:paraId="33C8646C" w14:textId="4123F7ED" w:rsidR="00FE2C57" w:rsidRPr="00B554BC" w:rsidRDefault="009B6F58" w:rsidP="000A1DFD">
            <w:pPr>
              <w:rPr>
                <w:b/>
                <w:sz w:val="24"/>
                <w:szCs w:val="24"/>
              </w:rPr>
            </w:pPr>
            <w:r>
              <w:rPr>
                <w:b/>
                <w:sz w:val="24"/>
                <w:szCs w:val="24"/>
              </w:rPr>
              <w:t>Prohibited Substances</w:t>
            </w:r>
          </w:p>
        </w:tc>
        <w:tc>
          <w:tcPr>
            <w:tcW w:w="3467" w:type="dxa"/>
            <w:shd w:val="clear" w:color="auto" w:fill="EAF1DD" w:themeFill="accent3" w:themeFillTint="33"/>
          </w:tcPr>
          <w:p w14:paraId="29C1647E" w14:textId="77777777" w:rsidR="00FE2C57" w:rsidRPr="00B554BC" w:rsidRDefault="00FE2C57" w:rsidP="000A1DFD">
            <w:pPr>
              <w:rPr>
                <w:b/>
                <w:sz w:val="24"/>
                <w:szCs w:val="24"/>
              </w:rPr>
            </w:pPr>
            <w:r w:rsidRPr="00B554BC">
              <w:rPr>
                <w:b/>
                <w:sz w:val="24"/>
                <w:szCs w:val="24"/>
              </w:rPr>
              <w:t>Effective Date</w:t>
            </w:r>
          </w:p>
        </w:tc>
      </w:tr>
      <w:tr w:rsidR="00FE2C57" w:rsidRPr="00E91927" w14:paraId="1B2EF356" w14:textId="77777777" w:rsidTr="00B554BC">
        <w:tc>
          <w:tcPr>
            <w:tcW w:w="2490" w:type="dxa"/>
            <w:shd w:val="clear" w:color="auto" w:fill="auto"/>
          </w:tcPr>
          <w:p w14:paraId="55C59AF7" w14:textId="77777777" w:rsidR="00FE2C57" w:rsidRPr="00B554BC" w:rsidRDefault="00FE2C57" w:rsidP="000A1DFD">
            <w:pPr>
              <w:rPr>
                <w:sz w:val="24"/>
                <w:szCs w:val="24"/>
              </w:rPr>
            </w:pPr>
            <w:commentRangeStart w:id="217"/>
            <w:r w:rsidRPr="00B554BC">
              <w:rPr>
                <w:sz w:val="24"/>
                <w:szCs w:val="24"/>
              </w:rPr>
              <w:t xml:space="preserve">Centrifugal chillers </w:t>
            </w:r>
            <w:commentRangeEnd w:id="217"/>
            <w:r w:rsidR="00D10144">
              <w:rPr>
                <w:rStyle w:val="CommentReference"/>
              </w:rPr>
              <w:commentReference w:id="217"/>
            </w:r>
            <w:r w:rsidRPr="00B554BC">
              <w:rPr>
                <w:sz w:val="24"/>
                <w:szCs w:val="24"/>
              </w:rPr>
              <w:t>(new)</w:t>
            </w:r>
          </w:p>
        </w:tc>
        <w:tc>
          <w:tcPr>
            <w:tcW w:w="3614" w:type="dxa"/>
            <w:shd w:val="clear" w:color="auto" w:fill="auto"/>
          </w:tcPr>
          <w:p w14:paraId="18D6E90C" w14:textId="3F0DAB42" w:rsidR="00FE2C57" w:rsidRPr="00B554BC" w:rsidRDefault="00FE2C57" w:rsidP="000A1DFD">
            <w:pPr>
              <w:rPr>
                <w:sz w:val="24"/>
                <w:szCs w:val="24"/>
              </w:rPr>
            </w:pPr>
            <w:r w:rsidRPr="00B554BC">
              <w:rPr>
                <w:sz w:val="24"/>
                <w:szCs w:val="24"/>
              </w:rPr>
              <w:t xml:space="preserve">FOR12A, FOR12B, HFC-134a, HFC-227ea, HFC-236fa, HFC245fa, R-125/134a/600a (28.1/70/1.9), </w:t>
            </w:r>
            <w:r w:rsidR="00A70610">
              <w:rPr>
                <w:sz w:val="24"/>
                <w:szCs w:val="24"/>
              </w:rPr>
              <w:br/>
            </w:r>
            <w:r w:rsidRPr="00B554BC">
              <w:rPr>
                <w:sz w:val="24"/>
                <w:szCs w:val="24"/>
              </w:rPr>
              <w:t xml:space="preserve">R-125/290/134a/600a (55.0/1.0/42.5/1.5), R-404A, </w:t>
            </w:r>
            <w:r w:rsidR="00A70610">
              <w:rPr>
                <w:sz w:val="24"/>
                <w:szCs w:val="24"/>
              </w:rPr>
              <w:br/>
            </w:r>
            <w:r w:rsidRPr="00B554BC">
              <w:rPr>
                <w:sz w:val="24"/>
                <w:szCs w:val="24"/>
              </w:rPr>
              <w:t xml:space="preserve">R-407C, R-410A, R-410B, </w:t>
            </w:r>
            <w:r w:rsidR="00A70610">
              <w:rPr>
                <w:sz w:val="24"/>
                <w:szCs w:val="24"/>
              </w:rPr>
              <w:br/>
            </w:r>
            <w:r w:rsidRPr="00B554BC">
              <w:rPr>
                <w:sz w:val="24"/>
                <w:szCs w:val="24"/>
              </w:rPr>
              <w:t xml:space="preserve">R-417A, R-421A, R-422B, </w:t>
            </w:r>
            <w:r w:rsidR="00A70610">
              <w:rPr>
                <w:sz w:val="24"/>
                <w:szCs w:val="24"/>
              </w:rPr>
              <w:br/>
            </w:r>
            <w:r w:rsidRPr="00B554BC">
              <w:rPr>
                <w:sz w:val="24"/>
                <w:szCs w:val="24"/>
              </w:rPr>
              <w:t xml:space="preserve">R-422C, R-422D, R-423A, </w:t>
            </w:r>
            <w:r w:rsidR="00A70610">
              <w:rPr>
                <w:sz w:val="24"/>
                <w:szCs w:val="24"/>
              </w:rPr>
              <w:br/>
            </w:r>
            <w:r w:rsidRPr="00B554BC">
              <w:rPr>
                <w:sz w:val="24"/>
                <w:szCs w:val="24"/>
              </w:rPr>
              <w:t xml:space="preserve">R-424A, R-434A, R438A, </w:t>
            </w:r>
            <w:r w:rsidR="0090779D">
              <w:rPr>
                <w:sz w:val="24"/>
                <w:szCs w:val="24"/>
              </w:rPr>
              <w:br/>
            </w:r>
            <w:r w:rsidRPr="00B554BC">
              <w:rPr>
                <w:sz w:val="24"/>
                <w:szCs w:val="24"/>
              </w:rPr>
              <w:t>R-507A, RS-44 (2003 composition), and THR-03</w:t>
            </w:r>
          </w:p>
        </w:tc>
        <w:tc>
          <w:tcPr>
            <w:tcW w:w="3467" w:type="dxa"/>
            <w:shd w:val="clear" w:color="auto" w:fill="auto"/>
          </w:tcPr>
          <w:p w14:paraId="07B739BE" w14:textId="77777777" w:rsidR="00FE2C57" w:rsidRPr="00B554BC" w:rsidRDefault="00FE2C57" w:rsidP="000A1DFD">
            <w:pPr>
              <w:rPr>
                <w:sz w:val="24"/>
                <w:szCs w:val="24"/>
              </w:rPr>
            </w:pPr>
            <w:r w:rsidRPr="00B554BC">
              <w:rPr>
                <w:sz w:val="24"/>
                <w:szCs w:val="24"/>
              </w:rPr>
              <w:t>Unacceptable, except as otherwise allowed under a narrowed use limit, as of January 1, 2024.</w:t>
            </w:r>
          </w:p>
        </w:tc>
      </w:tr>
    </w:tbl>
    <w:p w14:paraId="4D5A2DA2" w14:textId="184A0A71" w:rsidR="009524B1" w:rsidRDefault="009524B1"/>
    <w:p w14:paraId="6B7F5948" w14:textId="1ACBBCAB" w:rsidR="00A929F3" w:rsidRDefault="00A929F3">
      <w:r>
        <w:br w:type="page"/>
      </w:r>
    </w:p>
    <w:p w14:paraId="3A293631" w14:textId="3AED05FB" w:rsidR="00A929F3" w:rsidRPr="00B554BC" w:rsidRDefault="00A929F3" w:rsidP="00A929F3">
      <w:pPr>
        <w:pStyle w:val="NoSpacing"/>
        <w:keepNext/>
        <w:widowControl w:val="0"/>
        <w:rPr>
          <w:rFonts w:ascii="Arial" w:hAnsi="Arial" w:cs="Arial"/>
          <w:b/>
          <w:sz w:val="24"/>
          <w:szCs w:val="24"/>
        </w:rPr>
      </w:pPr>
      <w:r w:rsidRPr="00B554BC">
        <w:rPr>
          <w:rFonts w:ascii="Arial" w:hAnsi="Arial" w:cs="Arial"/>
          <w:b/>
          <w:sz w:val="24"/>
          <w:szCs w:val="24"/>
        </w:rPr>
        <w:lastRenderedPageBreak/>
        <w:t>AIR CONDITIONING - CHILLERS</w:t>
      </w:r>
      <w:r>
        <w:rPr>
          <w:rFonts w:ascii="Arial" w:hAnsi="Arial" w:cs="Arial"/>
          <w:b/>
          <w:sz w:val="24"/>
          <w:szCs w:val="24"/>
        </w:rPr>
        <w:t xml:space="preserve"> (Continued)</w:t>
      </w:r>
    </w:p>
    <w:tbl>
      <w:tblPr>
        <w:tblStyle w:val="TableGrid"/>
        <w:tblW w:w="0" w:type="auto"/>
        <w:tblInd w:w="-5" w:type="dxa"/>
        <w:tblLook w:val="04A0" w:firstRow="1" w:lastRow="0" w:firstColumn="1" w:lastColumn="0" w:noHBand="0" w:noVBand="1"/>
      </w:tblPr>
      <w:tblGrid>
        <w:gridCol w:w="2340"/>
        <w:gridCol w:w="3600"/>
        <w:gridCol w:w="3631"/>
      </w:tblGrid>
      <w:tr w:rsidR="00A929F3" w:rsidRPr="00E91927" w14:paraId="610F2FAD" w14:textId="77777777" w:rsidTr="0090779D">
        <w:trPr>
          <w:tblHeader/>
        </w:trPr>
        <w:tc>
          <w:tcPr>
            <w:tcW w:w="2340" w:type="dxa"/>
            <w:shd w:val="clear" w:color="auto" w:fill="EAF1DD" w:themeFill="accent3" w:themeFillTint="33"/>
          </w:tcPr>
          <w:p w14:paraId="236F4459" w14:textId="77777777" w:rsidR="00A929F3" w:rsidRPr="00B554BC" w:rsidRDefault="00A929F3" w:rsidP="009B6F58">
            <w:pPr>
              <w:rPr>
                <w:b/>
                <w:sz w:val="24"/>
                <w:szCs w:val="24"/>
              </w:rPr>
            </w:pPr>
            <w:r w:rsidRPr="00B554BC">
              <w:rPr>
                <w:b/>
                <w:sz w:val="24"/>
                <w:szCs w:val="24"/>
              </w:rPr>
              <w:t>End-Use</w:t>
            </w:r>
          </w:p>
        </w:tc>
        <w:tc>
          <w:tcPr>
            <w:tcW w:w="3600" w:type="dxa"/>
            <w:shd w:val="clear" w:color="auto" w:fill="EAF1DD" w:themeFill="accent3" w:themeFillTint="33"/>
          </w:tcPr>
          <w:p w14:paraId="7E9DC333" w14:textId="1BEB0B74" w:rsidR="00A929F3" w:rsidRPr="00B554BC" w:rsidRDefault="009B6F58" w:rsidP="009B6F58">
            <w:pPr>
              <w:rPr>
                <w:b/>
                <w:sz w:val="24"/>
                <w:szCs w:val="24"/>
              </w:rPr>
            </w:pPr>
            <w:r>
              <w:rPr>
                <w:b/>
                <w:sz w:val="24"/>
                <w:szCs w:val="24"/>
              </w:rPr>
              <w:t>Prohibited Substances</w:t>
            </w:r>
          </w:p>
        </w:tc>
        <w:tc>
          <w:tcPr>
            <w:tcW w:w="3631" w:type="dxa"/>
            <w:shd w:val="clear" w:color="auto" w:fill="EAF1DD" w:themeFill="accent3" w:themeFillTint="33"/>
          </w:tcPr>
          <w:p w14:paraId="05567690" w14:textId="77777777" w:rsidR="00A929F3" w:rsidRPr="00B554BC" w:rsidRDefault="00A929F3" w:rsidP="009B6F58">
            <w:pPr>
              <w:rPr>
                <w:b/>
                <w:sz w:val="24"/>
                <w:szCs w:val="24"/>
              </w:rPr>
            </w:pPr>
            <w:r w:rsidRPr="00B554BC">
              <w:rPr>
                <w:b/>
                <w:sz w:val="24"/>
                <w:szCs w:val="24"/>
              </w:rPr>
              <w:t>Effective Date</w:t>
            </w:r>
          </w:p>
        </w:tc>
      </w:tr>
      <w:tr w:rsidR="00FE2C57" w:rsidRPr="00E91927" w14:paraId="47E001E4" w14:textId="77777777" w:rsidTr="0090779D">
        <w:trPr>
          <w:cantSplit/>
        </w:trPr>
        <w:tc>
          <w:tcPr>
            <w:tcW w:w="2340" w:type="dxa"/>
            <w:shd w:val="clear" w:color="auto" w:fill="auto"/>
          </w:tcPr>
          <w:p w14:paraId="7339DE64" w14:textId="53DFB58D" w:rsidR="00FE2C57" w:rsidRPr="00B554BC" w:rsidRDefault="00FE2C57" w:rsidP="000A1DFD">
            <w:pPr>
              <w:rPr>
                <w:sz w:val="24"/>
                <w:szCs w:val="24"/>
              </w:rPr>
            </w:pPr>
            <w:r w:rsidRPr="00B554BC">
              <w:rPr>
                <w:sz w:val="24"/>
                <w:szCs w:val="24"/>
              </w:rPr>
              <w:t>Centrifugal chillers (new)</w:t>
            </w:r>
          </w:p>
        </w:tc>
        <w:tc>
          <w:tcPr>
            <w:tcW w:w="3600" w:type="dxa"/>
            <w:shd w:val="clear" w:color="auto" w:fill="auto"/>
          </w:tcPr>
          <w:p w14:paraId="0E158C5B" w14:textId="77777777" w:rsidR="00FE2C57" w:rsidRPr="00B554BC" w:rsidRDefault="00FE2C57" w:rsidP="000A1DFD">
            <w:pPr>
              <w:rPr>
                <w:sz w:val="24"/>
                <w:szCs w:val="24"/>
              </w:rPr>
            </w:pPr>
            <w:r w:rsidRPr="00B554BC">
              <w:rPr>
                <w:sz w:val="24"/>
                <w:szCs w:val="24"/>
              </w:rPr>
              <w:t>HFC-134a for military marine vessels</w:t>
            </w:r>
          </w:p>
        </w:tc>
        <w:tc>
          <w:tcPr>
            <w:tcW w:w="3631" w:type="dxa"/>
            <w:shd w:val="clear" w:color="auto" w:fill="auto"/>
          </w:tcPr>
          <w:p w14:paraId="6BB6336E" w14:textId="51898FDB" w:rsidR="00FE2C57" w:rsidRPr="00B554BC" w:rsidRDefault="00CB088C" w:rsidP="000A1DFD">
            <w:pPr>
              <w:rPr>
                <w:sz w:val="24"/>
                <w:szCs w:val="24"/>
              </w:rPr>
            </w:pPr>
            <w:r w:rsidRPr="00B554BC">
              <w:rPr>
                <w:color w:val="333333"/>
                <w:sz w:val="24"/>
                <w:szCs w:val="24"/>
              </w:rPr>
              <w:t xml:space="preserve">Acceptable after January 1, 2024, only in military marine vessels where reasonable efforts </w:t>
            </w:r>
            <w:proofErr w:type="gramStart"/>
            <w:r w:rsidRPr="00B554BC">
              <w:rPr>
                <w:color w:val="333333"/>
                <w:sz w:val="24"/>
                <w:szCs w:val="24"/>
              </w:rPr>
              <w:t>have been made</w:t>
            </w:r>
            <w:proofErr w:type="gramEnd"/>
            <w:r w:rsidRPr="00B554BC">
              <w:rPr>
                <w:color w:val="333333"/>
                <w:sz w:val="24"/>
                <w:szCs w:val="24"/>
              </w:rPr>
              <w:t xml:space="preserve"> to ascertain that other alternatives are not technically feasible due to performance or safety requirements.</w:t>
            </w:r>
          </w:p>
        </w:tc>
      </w:tr>
      <w:tr w:rsidR="00FE2C57" w:rsidRPr="00E91927" w14:paraId="6FACDCDC" w14:textId="77777777" w:rsidTr="0090779D">
        <w:tc>
          <w:tcPr>
            <w:tcW w:w="2340" w:type="dxa"/>
            <w:shd w:val="clear" w:color="auto" w:fill="auto"/>
          </w:tcPr>
          <w:p w14:paraId="77B55646" w14:textId="7D3917F0" w:rsidR="00FE2C57" w:rsidRPr="00B554BC" w:rsidRDefault="00FE2C57" w:rsidP="000A1DFD">
            <w:pPr>
              <w:rPr>
                <w:sz w:val="24"/>
                <w:szCs w:val="24"/>
              </w:rPr>
            </w:pPr>
            <w:r w:rsidRPr="00B554BC">
              <w:rPr>
                <w:sz w:val="24"/>
                <w:szCs w:val="24"/>
              </w:rPr>
              <w:t>Centrifugal chillers (new)</w:t>
            </w:r>
          </w:p>
        </w:tc>
        <w:tc>
          <w:tcPr>
            <w:tcW w:w="3600" w:type="dxa"/>
            <w:shd w:val="clear" w:color="auto" w:fill="auto"/>
          </w:tcPr>
          <w:p w14:paraId="02BBC274" w14:textId="77777777" w:rsidR="00FE2C57" w:rsidRPr="00B554BC" w:rsidRDefault="00FE2C57" w:rsidP="000A1DFD">
            <w:pPr>
              <w:rPr>
                <w:sz w:val="24"/>
                <w:szCs w:val="24"/>
              </w:rPr>
            </w:pPr>
            <w:r w:rsidRPr="00B554BC">
              <w:rPr>
                <w:sz w:val="24"/>
                <w:szCs w:val="24"/>
              </w:rPr>
              <w:t>HFC-134a and R-404A for human-rated spacecraft and related support equipment</w:t>
            </w:r>
          </w:p>
        </w:tc>
        <w:tc>
          <w:tcPr>
            <w:tcW w:w="3631" w:type="dxa"/>
            <w:shd w:val="clear" w:color="auto" w:fill="auto"/>
          </w:tcPr>
          <w:p w14:paraId="781F9BE7" w14:textId="2560B4E1" w:rsidR="00FE2C57" w:rsidRPr="00B554BC" w:rsidRDefault="00CB088C" w:rsidP="000A1DFD">
            <w:pPr>
              <w:rPr>
                <w:sz w:val="24"/>
                <w:szCs w:val="24"/>
              </w:rPr>
            </w:pPr>
            <w:r w:rsidRPr="00B554BC">
              <w:rPr>
                <w:color w:val="333333"/>
                <w:sz w:val="24"/>
                <w:szCs w:val="24"/>
              </w:rPr>
              <w:t xml:space="preserve">Acceptable after January 1, 2024, only in human-rated spacecraft and related support equipment where reasonable efforts </w:t>
            </w:r>
            <w:proofErr w:type="gramStart"/>
            <w:r w:rsidRPr="00B554BC">
              <w:rPr>
                <w:color w:val="333333"/>
                <w:sz w:val="24"/>
                <w:szCs w:val="24"/>
              </w:rPr>
              <w:t>have been made</w:t>
            </w:r>
            <w:proofErr w:type="gramEnd"/>
            <w:r w:rsidRPr="00B554BC">
              <w:rPr>
                <w:color w:val="333333"/>
                <w:sz w:val="24"/>
                <w:szCs w:val="24"/>
              </w:rPr>
              <w:t xml:space="preserve"> to ascertain that other alternatives are not technically feasible due to performance or safety requirements.</w:t>
            </w:r>
          </w:p>
        </w:tc>
      </w:tr>
      <w:tr w:rsidR="00FE2C57" w:rsidRPr="00E91927" w14:paraId="4309B747" w14:textId="77777777" w:rsidTr="0090779D">
        <w:tc>
          <w:tcPr>
            <w:tcW w:w="2340" w:type="dxa"/>
            <w:shd w:val="clear" w:color="auto" w:fill="auto"/>
          </w:tcPr>
          <w:p w14:paraId="55A1E313" w14:textId="77777777" w:rsidR="00FE2C57" w:rsidRPr="00B554BC" w:rsidRDefault="00FE2C57" w:rsidP="000A1DFD">
            <w:pPr>
              <w:rPr>
                <w:sz w:val="24"/>
                <w:szCs w:val="24"/>
              </w:rPr>
            </w:pPr>
            <w:r w:rsidRPr="00B554BC">
              <w:rPr>
                <w:sz w:val="24"/>
                <w:szCs w:val="24"/>
              </w:rPr>
              <w:t>Positive displacement chillers (new)</w:t>
            </w:r>
          </w:p>
        </w:tc>
        <w:tc>
          <w:tcPr>
            <w:tcW w:w="3600" w:type="dxa"/>
            <w:shd w:val="clear" w:color="auto" w:fill="auto"/>
          </w:tcPr>
          <w:p w14:paraId="3E91332F" w14:textId="6816B770" w:rsidR="00FE2C57" w:rsidRPr="00B554BC" w:rsidRDefault="00FE2C57" w:rsidP="000A1DFD">
            <w:pPr>
              <w:rPr>
                <w:sz w:val="24"/>
                <w:szCs w:val="24"/>
              </w:rPr>
            </w:pPr>
            <w:r w:rsidRPr="00B554BC">
              <w:rPr>
                <w:sz w:val="24"/>
                <w:szCs w:val="24"/>
              </w:rPr>
              <w:t xml:space="preserve">FOR12A, FOR12B, HFC-134a, HFC-227ea, KDD6, R125/134a/600a (28.1/70/1.9), R-125/290/134a/600a (55.0/1.0/42.5/1.5), R-404A, </w:t>
            </w:r>
            <w:r w:rsidR="0090779D">
              <w:rPr>
                <w:sz w:val="24"/>
                <w:szCs w:val="24"/>
              </w:rPr>
              <w:br/>
            </w:r>
            <w:r w:rsidRPr="00B554BC">
              <w:rPr>
                <w:sz w:val="24"/>
                <w:szCs w:val="24"/>
              </w:rPr>
              <w:t xml:space="preserve">R-407C, R-410A, R-410B, </w:t>
            </w:r>
            <w:r w:rsidR="0090779D">
              <w:rPr>
                <w:sz w:val="24"/>
                <w:szCs w:val="24"/>
              </w:rPr>
              <w:br/>
            </w:r>
            <w:r w:rsidRPr="00B554BC">
              <w:rPr>
                <w:sz w:val="24"/>
                <w:szCs w:val="24"/>
              </w:rPr>
              <w:t xml:space="preserve">R-417A, R-421A, R-422B, </w:t>
            </w:r>
            <w:r w:rsidR="0090779D">
              <w:rPr>
                <w:sz w:val="24"/>
                <w:szCs w:val="24"/>
              </w:rPr>
              <w:br/>
            </w:r>
            <w:r w:rsidRPr="00B554BC">
              <w:rPr>
                <w:sz w:val="24"/>
                <w:szCs w:val="24"/>
              </w:rPr>
              <w:t xml:space="preserve">R-422C, R-422D, R-424A, </w:t>
            </w:r>
            <w:r w:rsidR="0090779D">
              <w:rPr>
                <w:sz w:val="24"/>
                <w:szCs w:val="24"/>
              </w:rPr>
              <w:br/>
            </w:r>
            <w:r w:rsidRPr="00B554BC">
              <w:rPr>
                <w:sz w:val="24"/>
                <w:szCs w:val="24"/>
              </w:rPr>
              <w:t xml:space="preserve">R-434A, R-437A, R438A, </w:t>
            </w:r>
            <w:r w:rsidR="0090779D">
              <w:rPr>
                <w:sz w:val="24"/>
                <w:szCs w:val="24"/>
              </w:rPr>
              <w:br/>
            </w:r>
            <w:r w:rsidRPr="00B554BC">
              <w:rPr>
                <w:sz w:val="24"/>
                <w:szCs w:val="24"/>
              </w:rPr>
              <w:t>R-507A, RS-44 (2003 composition), SP34E, and THR-03</w:t>
            </w:r>
          </w:p>
        </w:tc>
        <w:tc>
          <w:tcPr>
            <w:tcW w:w="3631" w:type="dxa"/>
            <w:shd w:val="clear" w:color="auto" w:fill="auto"/>
          </w:tcPr>
          <w:p w14:paraId="63655F66" w14:textId="0A07D9EF" w:rsidR="00FE2C57" w:rsidRPr="00B554BC" w:rsidRDefault="00FE2C57">
            <w:pPr>
              <w:rPr>
                <w:sz w:val="24"/>
                <w:szCs w:val="24"/>
              </w:rPr>
            </w:pPr>
            <w:r w:rsidRPr="00B554BC">
              <w:rPr>
                <w:sz w:val="24"/>
                <w:szCs w:val="24"/>
              </w:rPr>
              <w:t>Unacceptable</w:t>
            </w:r>
            <w:r w:rsidR="00675D73" w:rsidRPr="00B554BC">
              <w:rPr>
                <w:sz w:val="24"/>
                <w:szCs w:val="24"/>
              </w:rPr>
              <w:t xml:space="preserve"> as of January 1, 2024</w:t>
            </w:r>
            <w:r w:rsidRPr="00B554BC">
              <w:rPr>
                <w:sz w:val="24"/>
                <w:szCs w:val="24"/>
              </w:rPr>
              <w:t>, except as otherwise</w:t>
            </w:r>
            <w:r w:rsidR="00675D73" w:rsidRPr="00B554BC">
              <w:rPr>
                <w:sz w:val="24"/>
                <w:szCs w:val="24"/>
              </w:rPr>
              <w:t xml:space="preserve"> allowed</w:t>
            </w:r>
            <w:r w:rsidRPr="00B554BC">
              <w:rPr>
                <w:sz w:val="24"/>
                <w:szCs w:val="24"/>
              </w:rPr>
              <w:t xml:space="preserve"> under a narrowed use limit.</w:t>
            </w:r>
          </w:p>
        </w:tc>
      </w:tr>
      <w:tr w:rsidR="00FE2C57" w:rsidRPr="00E91927" w14:paraId="65D70F43" w14:textId="40841913" w:rsidTr="0090779D">
        <w:tc>
          <w:tcPr>
            <w:tcW w:w="2340" w:type="dxa"/>
            <w:shd w:val="clear" w:color="auto" w:fill="auto"/>
          </w:tcPr>
          <w:p w14:paraId="66C8F5DC" w14:textId="3413F9E1" w:rsidR="00FE2C57" w:rsidRPr="00B554BC" w:rsidRDefault="00FE2C57" w:rsidP="000A1DFD">
            <w:pPr>
              <w:rPr>
                <w:sz w:val="24"/>
                <w:szCs w:val="24"/>
              </w:rPr>
            </w:pPr>
            <w:r w:rsidRPr="00B554BC">
              <w:rPr>
                <w:sz w:val="24"/>
                <w:szCs w:val="24"/>
              </w:rPr>
              <w:t>Positive displacement chillers (new</w:t>
            </w:r>
          </w:p>
        </w:tc>
        <w:tc>
          <w:tcPr>
            <w:tcW w:w="3600" w:type="dxa"/>
            <w:shd w:val="clear" w:color="auto" w:fill="auto"/>
          </w:tcPr>
          <w:p w14:paraId="468CD54F" w14:textId="7D66030D" w:rsidR="00FE2C57" w:rsidRPr="00B554BC" w:rsidRDefault="00FE2C57" w:rsidP="000A1DFD">
            <w:pPr>
              <w:rPr>
                <w:sz w:val="24"/>
                <w:szCs w:val="24"/>
              </w:rPr>
            </w:pPr>
            <w:r w:rsidRPr="00B554BC">
              <w:rPr>
                <w:sz w:val="24"/>
                <w:szCs w:val="24"/>
              </w:rPr>
              <w:t>HFC-134a for military marine vessels</w:t>
            </w:r>
          </w:p>
        </w:tc>
        <w:tc>
          <w:tcPr>
            <w:tcW w:w="3631" w:type="dxa"/>
            <w:shd w:val="clear" w:color="auto" w:fill="auto"/>
          </w:tcPr>
          <w:p w14:paraId="23E0101E" w14:textId="6A405028" w:rsidR="00FE2C57" w:rsidRPr="00B554BC" w:rsidRDefault="00C37AFC" w:rsidP="000A1DFD">
            <w:pPr>
              <w:rPr>
                <w:sz w:val="24"/>
                <w:szCs w:val="24"/>
              </w:rPr>
            </w:pPr>
            <w:r w:rsidRPr="00D01609">
              <w:rPr>
                <w:color w:val="333333"/>
                <w:sz w:val="24"/>
                <w:szCs w:val="24"/>
              </w:rPr>
              <w:t xml:space="preserve">Acceptable after January 1, 2024, only in military marine vessels where reasonable efforts </w:t>
            </w:r>
            <w:proofErr w:type="gramStart"/>
            <w:r w:rsidRPr="00D01609">
              <w:rPr>
                <w:color w:val="333333"/>
                <w:sz w:val="24"/>
                <w:szCs w:val="24"/>
              </w:rPr>
              <w:t>have been made</w:t>
            </w:r>
            <w:proofErr w:type="gramEnd"/>
            <w:r w:rsidRPr="00D01609">
              <w:rPr>
                <w:color w:val="333333"/>
                <w:sz w:val="24"/>
                <w:szCs w:val="24"/>
              </w:rPr>
              <w:t xml:space="preserve"> to ascertain that other alternatives are not technically feasible due to performance or safety requirements.</w:t>
            </w:r>
          </w:p>
        </w:tc>
      </w:tr>
    </w:tbl>
    <w:p w14:paraId="0D0511B9" w14:textId="78130823" w:rsidR="0090779D" w:rsidRDefault="0090779D"/>
    <w:p w14:paraId="055CAAB4" w14:textId="77777777" w:rsidR="0090779D" w:rsidRDefault="0090779D">
      <w:pPr>
        <w:rPr>
          <w:rFonts w:eastAsiaTheme="minorHAnsi"/>
          <w:b/>
          <w:sz w:val="24"/>
          <w:szCs w:val="24"/>
        </w:rPr>
      </w:pPr>
      <w:r>
        <w:rPr>
          <w:b/>
          <w:sz w:val="24"/>
          <w:szCs w:val="24"/>
        </w:rPr>
        <w:br w:type="page"/>
      </w:r>
    </w:p>
    <w:p w14:paraId="24325E04" w14:textId="476EEBE6" w:rsidR="0090779D" w:rsidRPr="00B554BC" w:rsidRDefault="0090779D" w:rsidP="0090779D">
      <w:pPr>
        <w:pStyle w:val="NoSpacing"/>
        <w:keepNext/>
        <w:widowControl w:val="0"/>
        <w:rPr>
          <w:rFonts w:ascii="Arial" w:hAnsi="Arial" w:cs="Arial"/>
          <w:b/>
          <w:sz w:val="24"/>
          <w:szCs w:val="24"/>
        </w:rPr>
      </w:pPr>
      <w:r w:rsidRPr="00B554BC">
        <w:rPr>
          <w:rFonts w:ascii="Arial" w:hAnsi="Arial" w:cs="Arial"/>
          <w:b/>
          <w:sz w:val="24"/>
          <w:szCs w:val="24"/>
        </w:rPr>
        <w:lastRenderedPageBreak/>
        <w:t>AIR CONDITIONING - CHILLERS</w:t>
      </w:r>
      <w:r>
        <w:rPr>
          <w:rFonts w:ascii="Arial" w:hAnsi="Arial" w:cs="Arial"/>
          <w:b/>
          <w:sz w:val="24"/>
          <w:szCs w:val="24"/>
        </w:rPr>
        <w:t xml:space="preserve"> (Continued)</w:t>
      </w:r>
    </w:p>
    <w:tbl>
      <w:tblPr>
        <w:tblStyle w:val="TableGrid"/>
        <w:tblW w:w="0" w:type="auto"/>
        <w:tblInd w:w="-5" w:type="dxa"/>
        <w:tblLook w:val="04A0" w:firstRow="1" w:lastRow="0" w:firstColumn="1" w:lastColumn="0" w:noHBand="0" w:noVBand="1"/>
      </w:tblPr>
      <w:tblGrid>
        <w:gridCol w:w="2520"/>
        <w:gridCol w:w="3870"/>
        <w:gridCol w:w="3181"/>
      </w:tblGrid>
      <w:tr w:rsidR="0090779D" w:rsidRPr="00E91927" w14:paraId="128BC193" w14:textId="77777777" w:rsidTr="0090779D">
        <w:trPr>
          <w:tblHeader/>
        </w:trPr>
        <w:tc>
          <w:tcPr>
            <w:tcW w:w="2520" w:type="dxa"/>
            <w:shd w:val="clear" w:color="auto" w:fill="EAF1DD" w:themeFill="accent3" w:themeFillTint="33"/>
          </w:tcPr>
          <w:p w14:paraId="24301D86" w14:textId="77777777" w:rsidR="0090779D" w:rsidRPr="00B554BC" w:rsidRDefault="0090779D" w:rsidP="009B6F58">
            <w:pPr>
              <w:rPr>
                <w:b/>
                <w:sz w:val="24"/>
                <w:szCs w:val="24"/>
              </w:rPr>
            </w:pPr>
            <w:r w:rsidRPr="00B554BC">
              <w:rPr>
                <w:b/>
                <w:sz w:val="24"/>
                <w:szCs w:val="24"/>
              </w:rPr>
              <w:t>End-Use</w:t>
            </w:r>
          </w:p>
        </w:tc>
        <w:tc>
          <w:tcPr>
            <w:tcW w:w="3870" w:type="dxa"/>
            <w:shd w:val="clear" w:color="auto" w:fill="EAF1DD" w:themeFill="accent3" w:themeFillTint="33"/>
          </w:tcPr>
          <w:p w14:paraId="64E966E2" w14:textId="23231824" w:rsidR="0090779D" w:rsidRPr="00B554BC" w:rsidRDefault="009B6F58" w:rsidP="009B6F58">
            <w:pPr>
              <w:rPr>
                <w:b/>
                <w:sz w:val="24"/>
                <w:szCs w:val="24"/>
              </w:rPr>
            </w:pPr>
            <w:r>
              <w:rPr>
                <w:b/>
                <w:sz w:val="24"/>
                <w:szCs w:val="24"/>
              </w:rPr>
              <w:t>Prohibited Substances</w:t>
            </w:r>
          </w:p>
        </w:tc>
        <w:tc>
          <w:tcPr>
            <w:tcW w:w="3181" w:type="dxa"/>
            <w:shd w:val="clear" w:color="auto" w:fill="EAF1DD" w:themeFill="accent3" w:themeFillTint="33"/>
          </w:tcPr>
          <w:p w14:paraId="691CD7B2" w14:textId="77777777" w:rsidR="0090779D" w:rsidRPr="00B554BC" w:rsidRDefault="0090779D" w:rsidP="009B6F58">
            <w:pPr>
              <w:rPr>
                <w:b/>
                <w:sz w:val="24"/>
                <w:szCs w:val="24"/>
              </w:rPr>
            </w:pPr>
            <w:r w:rsidRPr="00B554BC">
              <w:rPr>
                <w:b/>
                <w:sz w:val="24"/>
                <w:szCs w:val="24"/>
              </w:rPr>
              <w:t>Effective Date</w:t>
            </w:r>
          </w:p>
        </w:tc>
      </w:tr>
      <w:tr w:rsidR="00FE2C57" w:rsidRPr="00E91927" w14:paraId="36E2928A" w14:textId="7363A14D" w:rsidTr="0090779D">
        <w:tc>
          <w:tcPr>
            <w:tcW w:w="2520" w:type="dxa"/>
            <w:shd w:val="clear" w:color="auto" w:fill="auto"/>
          </w:tcPr>
          <w:p w14:paraId="0671584E" w14:textId="18D77CD0" w:rsidR="00FE2C57" w:rsidRPr="00B554BC" w:rsidRDefault="00FE2C57" w:rsidP="000A1DFD">
            <w:pPr>
              <w:rPr>
                <w:sz w:val="24"/>
                <w:szCs w:val="24"/>
              </w:rPr>
            </w:pPr>
            <w:r w:rsidRPr="00B554BC">
              <w:rPr>
                <w:sz w:val="24"/>
                <w:szCs w:val="24"/>
              </w:rPr>
              <w:t>Positive displacement chillers (new)</w:t>
            </w:r>
          </w:p>
        </w:tc>
        <w:tc>
          <w:tcPr>
            <w:tcW w:w="3870" w:type="dxa"/>
            <w:tcBorders>
              <w:bottom w:val="single" w:sz="4" w:space="0" w:color="auto"/>
            </w:tcBorders>
            <w:shd w:val="clear" w:color="auto" w:fill="auto"/>
          </w:tcPr>
          <w:p w14:paraId="45556F71" w14:textId="1DDBE712" w:rsidR="00FE2C57" w:rsidRPr="00B554BC" w:rsidRDefault="00FE2C57" w:rsidP="000A1DFD">
            <w:pPr>
              <w:rPr>
                <w:sz w:val="24"/>
                <w:szCs w:val="24"/>
              </w:rPr>
            </w:pPr>
            <w:r w:rsidRPr="00B554BC">
              <w:rPr>
                <w:sz w:val="24"/>
                <w:szCs w:val="24"/>
              </w:rPr>
              <w:t>HFC-134a and R-404A for human-rated spacecraft and related support equipment</w:t>
            </w:r>
          </w:p>
        </w:tc>
        <w:tc>
          <w:tcPr>
            <w:tcW w:w="3181" w:type="dxa"/>
            <w:shd w:val="clear" w:color="auto" w:fill="auto"/>
          </w:tcPr>
          <w:p w14:paraId="79A12A59" w14:textId="582D0CAB" w:rsidR="00FE2C57" w:rsidRPr="00B554BC" w:rsidRDefault="00C37AFC" w:rsidP="000A1DFD">
            <w:pPr>
              <w:rPr>
                <w:sz w:val="24"/>
                <w:szCs w:val="24"/>
              </w:rPr>
            </w:pPr>
            <w:r w:rsidRPr="00D01609">
              <w:rPr>
                <w:color w:val="333333"/>
                <w:sz w:val="24"/>
                <w:szCs w:val="24"/>
              </w:rPr>
              <w:t xml:space="preserve">Acceptable after January 1, 2024, only in human-rated spacecraft and related support equipment where reasonable efforts </w:t>
            </w:r>
            <w:proofErr w:type="gramStart"/>
            <w:r w:rsidRPr="00D01609">
              <w:rPr>
                <w:color w:val="333333"/>
                <w:sz w:val="24"/>
                <w:szCs w:val="24"/>
              </w:rPr>
              <w:t>have been made</w:t>
            </w:r>
            <w:proofErr w:type="gramEnd"/>
            <w:r w:rsidRPr="00D01609">
              <w:rPr>
                <w:color w:val="333333"/>
                <w:sz w:val="24"/>
                <w:szCs w:val="24"/>
              </w:rPr>
              <w:t xml:space="preserve"> to ascertain that other alternatives are not technically feasible due to performance or safety requirements</w:t>
            </w:r>
            <w:r>
              <w:rPr>
                <w:color w:val="333333"/>
                <w:sz w:val="24"/>
                <w:szCs w:val="24"/>
              </w:rPr>
              <w:t>.</w:t>
            </w:r>
          </w:p>
        </w:tc>
      </w:tr>
    </w:tbl>
    <w:p w14:paraId="2D1C9BDD" w14:textId="77777777" w:rsidR="00FE2C57" w:rsidRPr="00B554BC" w:rsidRDefault="00FE2C57" w:rsidP="00FE2C57">
      <w:pPr>
        <w:rPr>
          <w:sz w:val="24"/>
          <w:szCs w:val="24"/>
        </w:rPr>
      </w:pPr>
    </w:p>
    <w:p w14:paraId="3D943E0F" w14:textId="77777777" w:rsidR="00FE2C57" w:rsidRPr="00B554BC" w:rsidRDefault="00FE2C57" w:rsidP="00FE2C57">
      <w:pPr>
        <w:pStyle w:val="NoSpacing"/>
        <w:keepNext/>
        <w:widowControl w:val="0"/>
        <w:rPr>
          <w:rFonts w:ascii="Arial" w:hAnsi="Arial" w:cs="Arial"/>
          <w:b/>
          <w:sz w:val="24"/>
          <w:szCs w:val="24"/>
        </w:rPr>
      </w:pPr>
      <w:r w:rsidRPr="00B554BC">
        <w:rPr>
          <w:rFonts w:ascii="Arial" w:hAnsi="Arial" w:cs="Arial"/>
          <w:b/>
          <w:sz w:val="24"/>
          <w:szCs w:val="24"/>
        </w:rPr>
        <w:t xml:space="preserve">COLD STORAGE WAREHOUSES </w:t>
      </w:r>
    </w:p>
    <w:tbl>
      <w:tblPr>
        <w:tblStyle w:val="TableGrid"/>
        <w:tblW w:w="0" w:type="auto"/>
        <w:tblInd w:w="-5" w:type="dxa"/>
        <w:tblLook w:val="04A0" w:firstRow="1" w:lastRow="0" w:firstColumn="1" w:lastColumn="0" w:noHBand="0" w:noVBand="1"/>
      </w:tblPr>
      <w:tblGrid>
        <w:gridCol w:w="2495"/>
        <w:gridCol w:w="3893"/>
        <w:gridCol w:w="3183"/>
      </w:tblGrid>
      <w:tr w:rsidR="00FE2C57" w:rsidRPr="00E91927" w14:paraId="60FA742C" w14:textId="77777777" w:rsidTr="007F0834">
        <w:tc>
          <w:tcPr>
            <w:tcW w:w="2496" w:type="dxa"/>
            <w:shd w:val="clear" w:color="auto" w:fill="EAF1DD" w:themeFill="accent3" w:themeFillTint="33"/>
          </w:tcPr>
          <w:p w14:paraId="7B1D97F1" w14:textId="77777777" w:rsidR="00FE2C57" w:rsidRPr="00B554BC" w:rsidRDefault="00FE2C57" w:rsidP="000A1DFD">
            <w:pPr>
              <w:rPr>
                <w:b/>
                <w:sz w:val="24"/>
                <w:szCs w:val="24"/>
              </w:rPr>
            </w:pPr>
            <w:r w:rsidRPr="00B554BC">
              <w:rPr>
                <w:b/>
                <w:sz w:val="24"/>
                <w:szCs w:val="24"/>
              </w:rPr>
              <w:t>End-Use</w:t>
            </w:r>
          </w:p>
        </w:tc>
        <w:tc>
          <w:tcPr>
            <w:tcW w:w="3894" w:type="dxa"/>
            <w:tcBorders>
              <w:bottom w:val="single" w:sz="4" w:space="0" w:color="auto"/>
            </w:tcBorders>
            <w:shd w:val="clear" w:color="auto" w:fill="EAF1DD" w:themeFill="accent3" w:themeFillTint="33"/>
          </w:tcPr>
          <w:p w14:paraId="395AF83B" w14:textId="1461DCFF" w:rsidR="00FE2C57" w:rsidRPr="00B554BC" w:rsidRDefault="009B6F58" w:rsidP="000A1DFD">
            <w:pPr>
              <w:rPr>
                <w:b/>
                <w:sz w:val="24"/>
                <w:szCs w:val="24"/>
              </w:rPr>
            </w:pPr>
            <w:r>
              <w:rPr>
                <w:b/>
                <w:sz w:val="24"/>
                <w:szCs w:val="24"/>
              </w:rPr>
              <w:t>Prohibited Substances</w:t>
            </w:r>
          </w:p>
        </w:tc>
        <w:tc>
          <w:tcPr>
            <w:tcW w:w="3185" w:type="dxa"/>
            <w:shd w:val="clear" w:color="auto" w:fill="EAF1DD" w:themeFill="accent3" w:themeFillTint="33"/>
          </w:tcPr>
          <w:p w14:paraId="71F1B6B0" w14:textId="77777777" w:rsidR="00FE2C57" w:rsidRPr="00B554BC" w:rsidRDefault="00FE2C57" w:rsidP="000A1DFD">
            <w:pPr>
              <w:rPr>
                <w:b/>
                <w:sz w:val="24"/>
                <w:szCs w:val="24"/>
              </w:rPr>
            </w:pPr>
            <w:r w:rsidRPr="00B554BC">
              <w:rPr>
                <w:b/>
                <w:sz w:val="24"/>
                <w:szCs w:val="24"/>
              </w:rPr>
              <w:t>Effective Date</w:t>
            </w:r>
          </w:p>
        </w:tc>
      </w:tr>
      <w:tr w:rsidR="00FE2C57" w:rsidRPr="00E91927" w14:paraId="611E996B" w14:textId="77777777" w:rsidTr="007F0834">
        <w:tc>
          <w:tcPr>
            <w:tcW w:w="2496" w:type="dxa"/>
          </w:tcPr>
          <w:p w14:paraId="0347AE1B" w14:textId="77777777" w:rsidR="00FE2C57" w:rsidRPr="00B554BC" w:rsidRDefault="00FE2C57" w:rsidP="000A1DFD">
            <w:pPr>
              <w:rPr>
                <w:sz w:val="24"/>
                <w:szCs w:val="24"/>
              </w:rPr>
            </w:pPr>
            <w:commentRangeStart w:id="218"/>
            <w:r w:rsidRPr="00B554BC">
              <w:rPr>
                <w:sz w:val="24"/>
                <w:szCs w:val="24"/>
              </w:rPr>
              <w:t xml:space="preserve">Cold storage warehouses </w:t>
            </w:r>
            <w:commentRangeEnd w:id="218"/>
            <w:r w:rsidR="00D10144">
              <w:rPr>
                <w:rStyle w:val="CommentReference"/>
              </w:rPr>
              <w:commentReference w:id="218"/>
            </w:r>
            <w:r w:rsidRPr="00B554BC">
              <w:rPr>
                <w:sz w:val="24"/>
                <w:szCs w:val="24"/>
              </w:rPr>
              <w:t>(new)</w:t>
            </w:r>
          </w:p>
        </w:tc>
        <w:tc>
          <w:tcPr>
            <w:tcW w:w="3894" w:type="dxa"/>
            <w:tcBorders>
              <w:top w:val="single" w:sz="4" w:space="0" w:color="auto"/>
            </w:tcBorders>
          </w:tcPr>
          <w:p w14:paraId="6FEEE76C" w14:textId="77777777" w:rsidR="00FE2C57" w:rsidRPr="00B554BC" w:rsidRDefault="00FE2C57" w:rsidP="000A1DFD">
            <w:pPr>
              <w:rPr>
                <w:sz w:val="24"/>
                <w:szCs w:val="24"/>
              </w:rPr>
            </w:pPr>
            <w:r w:rsidRPr="00B554BC">
              <w:rPr>
                <w:sz w:val="24"/>
                <w:szCs w:val="24"/>
              </w:rPr>
              <w:t>HFC</w:t>
            </w:r>
            <w:r w:rsidRPr="00B554BC">
              <w:rPr>
                <w:sz w:val="24"/>
                <w:szCs w:val="24"/>
              </w:rPr>
              <w:noBreakHyphen/>
              <w:t>227ea, R</w:t>
            </w:r>
            <w:r w:rsidRPr="00B554BC">
              <w:rPr>
                <w:sz w:val="24"/>
                <w:szCs w:val="24"/>
              </w:rPr>
              <w:noBreakHyphen/>
              <w:t>125/290/134a/600a (55.0/1.0/42.5/1.5), R404A, R</w:t>
            </w:r>
            <w:r w:rsidRPr="00B554BC">
              <w:rPr>
                <w:sz w:val="24"/>
                <w:szCs w:val="24"/>
              </w:rPr>
              <w:noBreakHyphen/>
              <w:t>407A, R</w:t>
            </w:r>
            <w:r w:rsidRPr="00B554BC">
              <w:rPr>
                <w:sz w:val="24"/>
                <w:szCs w:val="24"/>
              </w:rPr>
              <w:noBreakHyphen/>
              <w:t>407B, R</w:t>
            </w:r>
            <w:r w:rsidRPr="00B554BC">
              <w:rPr>
                <w:sz w:val="24"/>
                <w:szCs w:val="24"/>
              </w:rPr>
              <w:noBreakHyphen/>
              <w:t>410A, R</w:t>
            </w:r>
            <w:r w:rsidRPr="00B554BC">
              <w:rPr>
                <w:sz w:val="24"/>
                <w:szCs w:val="24"/>
              </w:rPr>
              <w:noBreakHyphen/>
              <w:t>410B, R</w:t>
            </w:r>
            <w:r w:rsidRPr="00B554BC">
              <w:rPr>
                <w:sz w:val="24"/>
                <w:szCs w:val="24"/>
              </w:rPr>
              <w:noBreakHyphen/>
              <w:t>417A, R</w:t>
            </w:r>
            <w:r w:rsidRPr="00B554BC">
              <w:rPr>
                <w:sz w:val="24"/>
                <w:szCs w:val="24"/>
              </w:rPr>
              <w:noBreakHyphen/>
              <w:t>421A, R421B, R</w:t>
            </w:r>
            <w:r w:rsidRPr="00B554BC">
              <w:rPr>
                <w:sz w:val="24"/>
                <w:szCs w:val="24"/>
              </w:rPr>
              <w:noBreakHyphen/>
              <w:t>422A, R</w:t>
            </w:r>
            <w:r w:rsidRPr="00B554BC">
              <w:rPr>
                <w:sz w:val="24"/>
                <w:szCs w:val="24"/>
              </w:rPr>
              <w:noBreakHyphen/>
              <w:t>422B, R</w:t>
            </w:r>
            <w:r w:rsidRPr="00B554BC">
              <w:rPr>
                <w:sz w:val="24"/>
                <w:szCs w:val="24"/>
              </w:rPr>
              <w:noBreakHyphen/>
              <w:t>422C, R</w:t>
            </w:r>
            <w:r w:rsidRPr="00B554BC">
              <w:rPr>
                <w:sz w:val="24"/>
                <w:szCs w:val="24"/>
              </w:rPr>
              <w:noBreakHyphen/>
              <w:t>422D, R</w:t>
            </w:r>
            <w:r w:rsidRPr="00B554BC">
              <w:rPr>
                <w:sz w:val="24"/>
                <w:szCs w:val="24"/>
              </w:rPr>
              <w:noBreakHyphen/>
              <w:t>423A, R</w:t>
            </w:r>
            <w:r w:rsidRPr="00B554BC">
              <w:rPr>
                <w:sz w:val="24"/>
                <w:szCs w:val="24"/>
              </w:rPr>
              <w:noBreakHyphen/>
              <w:t>424A, R428A, R</w:t>
            </w:r>
            <w:r w:rsidRPr="00B554BC">
              <w:rPr>
                <w:sz w:val="24"/>
                <w:szCs w:val="24"/>
              </w:rPr>
              <w:noBreakHyphen/>
              <w:t>434A, R</w:t>
            </w:r>
            <w:r w:rsidRPr="00B554BC">
              <w:rPr>
                <w:sz w:val="24"/>
                <w:szCs w:val="24"/>
              </w:rPr>
              <w:noBreakHyphen/>
              <w:t>438A, R</w:t>
            </w:r>
            <w:r w:rsidRPr="00B554BC">
              <w:rPr>
                <w:sz w:val="24"/>
                <w:szCs w:val="24"/>
              </w:rPr>
              <w:noBreakHyphen/>
              <w:t>507A, and RS</w:t>
            </w:r>
            <w:r w:rsidRPr="00B554BC">
              <w:rPr>
                <w:sz w:val="24"/>
                <w:szCs w:val="24"/>
              </w:rPr>
              <w:noBreakHyphen/>
              <w:t>44 (2003 composition)</w:t>
            </w:r>
          </w:p>
        </w:tc>
        <w:tc>
          <w:tcPr>
            <w:tcW w:w="3185" w:type="dxa"/>
          </w:tcPr>
          <w:p w14:paraId="3B30FB1F" w14:textId="77777777" w:rsidR="00FE2C57" w:rsidRPr="00B554BC" w:rsidRDefault="00FE2C57" w:rsidP="000A1DFD">
            <w:pPr>
              <w:rPr>
                <w:sz w:val="24"/>
                <w:szCs w:val="24"/>
              </w:rPr>
            </w:pPr>
            <w:r w:rsidRPr="00B554BC">
              <w:rPr>
                <w:sz w:val="24"/>
                <w:szCs w:val="24"/>
              </w:rPr>
              <w:t>Unacceptable, as of January 1, 2023.</w:t>
            </w:r>
          </w:p>
        </w:tc>
      </w:tr>
    </w:tbl>
    <w:p w14:paraId="6DF090CF" w14:textId="352EE2E4" w:rsidR="00FE2C57" w:rsidRDefault="00FE2C57" w:rsidP="00FE2C57">
      <w:pPr>
        <w:pStyle w:val="NoSpacing"/>
        <w:rPr>
          <w:rFonts w:ascii="Arial" w:hAnsi="Arial" w:cs="Arial"/>
          <w:sz w:val="24"/>
          <w:szCs w:val="24"/>
        </w:rPr>
      </w:pPr>
    </w:p>
    <w:p w14:paraId="62C311A1" w14:textId="5A8288DC" w:rsidR="00CF3E40" w:rsidRDefault="00CF3E40">
      <w:pPr>
        <w:rPr>
          <w:rFonts w:eastAsiaTheme="minorHAnsi"/>
          <w:sz w:val="24"/>
          <w:szCs w:val="24"/>
        </w:rPr>
      </w:pPr>
      <w:r>
        <w:rPr>
          <w:sz w:val="24"/>
          <w:szCs w:val="24"/>
        </w:rPr>
        <w:br w:type="page"/>
      </w:r>
    </w:p>
    <w:p w14:paraId="1E5082CA" w14:textId="193D9E61" w:rsidR="00FE2C57" w:rsidRPr="00B554BC" w:rsidRDefault="00FE2C57" w:rsidP="00FE2C57">
      <w:pPr>
        <w:pStyle w:val="NoSpacing"/>
        <w:keepNext/>
        <w:widowControl w:val="0"/>
        <w:rPr>
          <w:rFonts w:ascii="Arial" w:hAnsi="Arial" w:cs="Arial"/>
          <w:b/>
          <w:sz w:val="24"/>
          <w:szCs w:val="24"/>
        </w:rPr>
      </w:pPr>
      <w:commentRangeStart w:id="219"/>
      <w:r w:rsidRPr="00B554BC">
        <w:rPr>
          <w:rFonts w:ascii="Arial" w:hAnsi="Arial" w:cs="Arial"/>
          <w:b/>
          <w:sz w:val="24"/>
          <w:szCs w:val="24"/>
        </w:rPr>
        <w:lastRenderedPageBreak/>
        <w:t xml:space="preserve">FOAMS </w:t>
      </w:r>
      <w:commentRangeEnd w:id="219"/>
      <w:r w:rsidR="00D10144">
        <w:rPr>
          <w:rStyle w:val="CommentReference"/>
          <w:rFonts w:ascii="Arial" w:eastAsia="Arial" w:hAnsi="Arial" w:cs="Arial"/>
        </w:rPr>
        <w:commentReference w:id="219"/>
      </w:r>
    </w:p>
    <w:tbl>
      <w:tblPr>
        <w:tblStyle w:val="TableGrid"/>
        <w:tblW w:w="0" w:type="auto"/>
        <w:tblInd w:w="-5" w:type="dxa"/>
        <w:tblLook w:val="04A0" w:firstRow="1" w:lastRow="0" w:firstColumn="1" w:lastColumn="0" w:noHBand="0" w:noVBand="1"/>
      </w:tblPr>
      <w:tblGrid>
        <w:gridCol w:w="2603"/>
        <w:gridCol w:w="3031"/>
        <w:gridCol w:w="3721"/>
      </w:tblGrid>
      <w:tr w:rsidR="00FE2C57" w:rsidRPr="00E91927" w14:paraId="7C33144F" w14:textId="77777777" w:rsidTr="000A1DFD">
        <w:trPr>
          <w:cantSplit/>
        </w:trPr>
        <w:tc>
          <w:tcPr>
            <w:tcW w:w="2603" w:type="dxa"/>
            <w:shd w:val="clear" w:color="auto" w:fill="EAF1DD" w:themeFill="accent3" w:themeFillTint="33"/>
          </w:tcPr>
          <w:p w14:paraId="11B64E5C" w14:textId="77777777" w:rsidR="00FE2C57" w:rsidRPr="00B554BC" w:rsidRDefault="00FE2C57" w:rsidP="000A1DFD">
            <w:pPr>
              <w:rPr>
                <w:b/>
                <w:sz w:val="24"/>
                <w:szCs w:val="24"/>
              </w:rPr>
            </w:pPr>
            <w:r w:rsidRPr="00B554BC">
              <w:rPr>
                <w:b/>
                <w:sz w:val="24"/>
                <w:szCs w:val="24"/>
              </w:rPr>
              <w:t>End-Use</w:t>
            </w:r>
          </w:p>
        </w:tc>
        <w:tc>
          <w:tcPr>
            <w:tcW w:w="3031" w:type="dxa"/>
            <w:shd w:val="clear" w:color="auto" w:fill="EAF1DD" w:themeFill="accent3" w:themeFillTint="33"/>
          </w:tcPr>
          <w:p w14:paraId="19E8E422" w14:textId="0967D3CB" w:rsidR="00FE2C57" w:rsidRPr="00B554BC" w:rsidRDefault="009B6F58" w:rsidP="000A1DFD">
            <w:pPr>
              <w:rPr>
                <w:b/>
                <w:sz w:val="24"/>
                <w:szCs w:val="24"/>
              </w:rPr>
            </w:pPr>
            <w:r>
              <w:rPr>
                <w:b/>
                <w:sz w:val="24"/>
                <w:szCs w:val="24"/>
              </w:rPr>
              <w:t>Prohibited Substances</w:t>
            </w:r>
          </w:p>
        </w:tc>
        <w:tc>
          <w:tcPr>
            <w:tcW w:w="3721" w:type="dxa"/>
            <w:shd w:val="clear" w:color="auto" w:fill="EAF1DD" w:themeFill="accent3" w:themeFillTint="33"/>
          </w:tcPr>
          <w:p w14:paraId="1684B57C" w14:textId="77777777" w:rsidR="00FE2C57" w:rsidRPr="00B554BC" w:rsidRDefault="00FE2C57" w:rsidP="000A1DFD">
            <w:pPr>
              <w:rPr>
                <w:b/>
                <w:sz w:val="24"/>
                <w:szCs w:val="24"/>
              </w:rPr>
            </w:pPr>
            <w:r w:rsidRPr="00B554BC">
              <w:rPr>
                <w:b/>
                <w:sz w:val="24"/>
                <w:szCs w:val="24"/>
              </w:rPr>
              <w:t xml:space="preserve">Effective Date </w:t>
            </w:r>
          </w:p>
        </w:tc>
      </w:tr>
      <w:tr w:rsidR="0091400E" w:rsidRPr="00E91927" w14:paraId="41B5A7B3" w14:textId="77777777" w:rsidTr="000A1DFD">
        <w:trPr>
          <w:cantSplit/>
        </w:trPr>
        <w:tc>
          <w:tcPr>
            <w:tcW w:w="2603" w:type="dxa"/>
            <w:shd w:val="clear" w:color="auto" w:fill="auto"/>
          </w:tcPr>
          <w:p w14:paraId="4CAE1A23" w14:textId="77777777" w:rsidR="0091400E" w:rsidRPr="00B554BC" w:rsidRDefault="0091400E" w:rsidP="000A1DFD">
            <w:pPr>
              <w:rPr>
                <w:sz w:val="24"/>
                <w:szCs w:val="24"/>
              </w:rPr>
            </w:pPr>
            <w:r w:rsidRPr="00B554BC">
              <w:rPr>
                <w:sz w:val="24"/>
                <w:szCs w:val="24"/>
              </w:rPr>
              <w:t xml:space="preserve">Rigid Polyurethane and </w:t>
            </w:r>
            <w:proofErr w:type="spellStart"/>
            <w:r w:rsidRPr="00B554BC">
              <w:rPr>
                <w:sz w:val="24"/>
                <w:szCs w:val="24"/>
              </w:rPr>
              <w:t>Polyisocyanurate</w:t>
            </w:r>
            <w:proofErr w:type="spellEnd"/>
            <w:r w:rsidRPr="00B554BC">
              <w:rPr>
                <w:sz w:val="24"/>
                <w:szCs w:val="24"/>
              </w:rPr>
              <w:t xml:space="preserve"> Laminated </w:t>
            </w:r>
            <w:proofErr w:type="spellStart"/>
            <w:r w:rsidRPr="00B554BC">
              <w:rPr>
                <w:sz w:val="24"/>
                <w:szCs w:val="24"/>
              </w:rPr>
              <w:t>Boardstock</w:t>
            </w:r>
            <w:proofErr w:type="spellEnd"/>
          </w:p>
        </w:tc>
        <w:tc>
          <w:tcPr>
            <w:tcW w:w="3031" w:type="dxa"/>
            <w:shd w:val="clear" w:color="auto" w:fill="auto"/>
          </w:tcPr>
          <w:p w14:paraId="4E2D94E5" w14:textId="77777777" w:rsidR="0091400E" w:rsidRPr="00B554BC" w:rsidRDefault="0091400E" w:rsidP="000A1DFD">
            <w:pPr>
              <w:rPr>
                <w:sz w:val="24"/>
                <w:szCs w:val="24"/>
              </w:rPr>
            </w:pPr>
            <w:r w:rsidRPr="00B554BC">
              <w:rPr>
                <w:sz w:val="24"/>
                <w:szCs w:val="24"/>
              </w:rPr>
              <w:t>HFC</w:t>
            </w:r>
            <w:r w:rsidRPr="00B554BC">
              <w:rPr>
                <w:sz w:val="24"/>
                <w:szCs w:val="24"/>
              </w:rPr>
              <w:noBreakHyphen/>
              <w:t>134a, HFC</w:t>
            </w:r>
            <w:r w:rsidRPr="00B554BC">
              <w:rPr>
                <w:sz w:val="24"/>
                <w:szCs w:val="24"/>
              </w:rPr>
              <w:noBreakHyphen/>
              <w:t>245fa, HFC</w:t>
            </w:r>
            <w:r w:rsidRPr="00B554BC">
              <w:rPr>
                <w:sz w:val="24"/>
                <w:szCs w:val="24"/>
              </w:rPr>
              <w:noBreakHyphen/>
              <w:t>365mfc and blends thereof</w:t>
            </w:r>
          </w:p>
        </w:tc>
        <w:tc>
          <w:tcPr>
            <w:tcW w:w="3721" w:type="dxa"/>
            <w:vMerge w:val="restart"/>
            <w:shd w:val="clear" w:color="auto" w:fill="auto"/>
          </w:tcPr>
          <w:p w14:paraId="017EF7AD" w14:textId="3B1D4AB4" w:rsidR="0091400E" w:rsidRPr="00B554BC" w:rsidRDefault="0091400E" w:rsidP="00B554BC">
            <w:pPr>
              <w:contextualSpacing/>
              <w:rPr>
                <w:sz w:val="24"/>
                <w:szCs w:val="24"/>
              </w:rPr>
            </w:pPr>
            <w:r w:rsidRPr="00B554BC">
              <w:rPr>
                <w:sz w:val="24"/>
                <w:szCs w:val="24"/>
              </w:rPr>
              <w:t>Unacceptable as of January 1, 2019 except where allowed for narrow use limits.</w:t>
            </w:r>
          </w:p>
          <w:p w14:paraId="352BD840" w14:textId="77777777" w:rsidR="0091400E" w:rsidRPr="00B554BC" w:rsidRDefault="0091400E" w:rsidP="00B554BC">
            <w:pPr>
              <w:contextualSpacing/>
              <w:rPr>
                <w:sz w:val="24"/>
                <w:szCs w:val="24"/>
              </w:rPr>
            </w:pPr>
          </w:p>
          <w:p w14:paraId="4183DA1A" w14:textId="77777777" w:rsidR="0091400E" w:rsidRPr="00B554BC" w:rsidRDefault="0091400E" w:rsidP="00CF1591">
            <w:pPr>
              <w:contextualSpacing/>
              <w:rPr>
                <w:sz w:val="24"/>
                <w:szCs w:val="24"/>
              </w:rPr>
            </w:pPr>
            <w:r w:rsidRPr="00B554BC">
              <w:rPr>
                <w:sz w:val="24"/>
                <w:szCs w:val="24"/>
              </w:rPr>
              <w:t xml:space="preserve">Narrowed use limits allow for military or space- and aeronautics-related applications where reasonable efforts </w:t>
            </w:r>
            <w:proofErr w:type="gramStart"/>
            <w:r w:rsidRPr="00B554BC">
              <w:rPr>
                <w:sz w:val="24"/>
                <w:szCs w:val="24"/>
              </w:rPr>
              <w:t>have been made</w:t>
            </w:r>
            <w:proofErr w:type="gramEnd"/>
            <w:r w:rsidRPr="00B554BC">
              <w:rPr>
                <w:sz w:val="24"/>
                <w:szCs w:val="24"/>
              </w:rPr>
              <w:t xml:space="preserve"> to ascertain that other alternatives are not technically feasible due to performance or safety requirements.</w:t>
            </w:r>
          </w:p>
          <w:p w14:paraId="29FA3E8C" w14:textId="77777777" w:rsidR="0091400E" w:rsidRPr="00B554BC" w:rsidRDefault="0091400E" w:rsidP="00B554BC">
            <w:pPr>
              <w:contextualSpacing/>
              <w:rPr>
                <w:sz w:val="24"/>
                <w:szCs w:val="24"/>
              </w:rPr>
            </w:pPr>
          </w:p>
          <w:p w14:paraId="6EC84146" w14:textId="208BB061" w:rsidR="0091400E" w:rsidRPr="00B554BC" w:rsidRDefault="0091400E" w:rsidP="00B554BC">
            <w:pPr>
              <w:contextualSpacing/>
              <w:rPr>
                <w:sz w:val="24"/>
                <w:szCs w:val="24"/>
              </w:rPr>
            </w:pPr>
            <w:r w:rsidRPr="00B554BC">
              <w:rPr>
                <w:sz w:val="24"/>
                <w:szCs w:val="24"/>
              </w:rPr>
              <w:t xml:space="preserve">Unacceptable for military related applications as of January 1, 2022. </w:t>
            </w:r>
          </w:p>
          <w:p w14:paraId="3DA140B4" w14:textId="77777777" w:rsidR="0091400E" w:rsidRPr="00B554BC" w:rsidRDefault="0091400E" w:rsidP="00B554BC">
            <w:pPr>
              <w:contextualSpacing/>
              <w:rPr>
                <w:sz w:val="24"/>
                <w:szCs w:val="24"/>
              </w:rPr>
            </w:pPr>
          </w:p>
          <w:p w14:paraId="2639DDE1" w14:textId="77777777" w:rsidR="0091400E" w:rsidRPr="00E91927" w:rsidRDefault="0091400E" w:rsidP="00CF1591">
            <w:pPr>
              <w:contextualSpacing/>
              <w:rPr>
                <w:sz w:val="24"/>
                <w:szCs w:val="24"/>
              </w:rPr>
            </w:pPr>
            <w:r w:rsidRPr="00B554BC">
              <w:rPr>
                <w:sz w:val="24"/>
                <w:szCs w:val="24"/>
              </w:rPr>
              <w:t>Unacceptable for space- and aeronautics-related applications as of January 1, 2025.</w:t>
            </w:r>
          </w:p>
          <w:p w14:paraId="137D1C5C" w14:textId="0ABDDB7B" w:rsidR="0091400E" w:rsidRPr="00B554BC" w:rsidRDefault="0091400E" w:rsidP="00B554BC">
            <w:pPr>
              <w:contextualSpacing/>
              <w:rPr>
                <w:sz w:val="24"/>
                <w:szCs w:val="24"/>
              </w:rPr>
            </w:pPr>
          </w:p>
        </w:tc>
      </w:tr>
      <w:tr w:rsidR="0091400E" w:rsidRPr="00E91927" w14:paraId="124D2671" w14:textId="77777777" w:rsidTr="000A1DFD">
        <w:trPr>
          <w:cantSplit/>
        </w:trPr>
        <w:tc>
          <w:tcPr>
            <w:tcW w:w="2603" w:type="dxa"/>
            <w:shd w:val="clear" w:color="auto" w:fill="auto"/>
          </w:tcPr>
          <w:p w14:paraId="70EF534B" w14:textId="77777777" w:rsidR="0091400E" w:rsidRPr="00B554BC" w:rsidRDefault="0091400E" w:rsidP="000A1DFD">
            <w:pPr>
              <w:rPr>
                <w:sz w:val="24"/>
                <w:szCs w:val="24"/>
              </w:rPr>
            </w:pPr>
            <w:r w:rsidRPr="00B554BC">
              <w:rPr>
                <w:sz w:val="24"/>
                <w:szCs w:val="24"/>
              </w:rPr>
              <w:t>Flexible Polyurethane</w:t>
            </w:r>
          </w:p>
        </w:tc>
        <w:tc>
          <w:tcPr>
            <w:tcW w:w="3031" w:type="dxa"/>
            <w:shd w:val="clear" w:color="auto" w:fill="auto"/>
          </w:tcPr>
          <w:p w14:paraId="285B5936" w14:textId="77777777" w:rsidR="0091400E" w:rsidRPr="00B554BC" w:rsidRDefault="0091400E" w:rsidP="000A1DFD">
            <w:pPr>
              <w:rPr>
                <w:sz w:val="24"/>
                <w:szCs w:val="24"/>
              </w:rPr>
            </w:pPr>
            <w:r w:rsidRPr="00B554BC">
              <w:rPr>
                <w:sz w:val="24"/>
                <w:szCs w:val="24"/>
              </w:rPr>
              <w:t>HFC-134a, HFC-245fa, HFC-365mfc, and blends thereof</w:t>
            </w:r>
          </w:p>
        </w:tc>
        <w:tc>
          <w:tcPr>
            <w:tcW w:w="3721" w:type="dxa"/>
            <w:vMerge/>
            <w:shd w:val="clear" w:color="auto" w:fill="auto"/>
          </w:tcPr>
          <w:p w14:paraId="537A34EC" w14:textId="03927FB4" w:rsidR="0091400E" w:rsidRPr="00B554BC" w:rsidRDefault="0091400E" w:rsidP="00CF1591">
            <w:pPr>
              <w:contextualSpacing/>
              <w:rPr>
                <w:sz w:val="24"/>
                <w:szCs w:val="24"/>
              </w:rPr>
            </w:pPr>
          </w:p>
        </w:tc>
      </w:tr>
      <w:tr w:rsidR="0091400E" w:rsidRPr="00E91927" w14:paraId="5C59F336" w14:textId="77777777" w:rsidTr="000A1DFD">
        <w:trPr>
          <w:cantSplit/>
        </w:trPr>
        <w:tc>
          <w:tcPr>
            <w:tcW w:w="2603" w:type="dxa"/>
            <w:shd w:val="clear" w:color="auto" w:fill="auto"/>
          </w:tcPr>
          <w:p w14:paraId="34C87553" w14:textId="77777777" w:rsidR="0091400E" w:rsidRPr="00B554BC" w:rsidRDefault="0091400E" w:rsidP="000A1DFD">
            <w:pPr>
              <w:rPr>
                <w:sz w:val="24"/>
                <w:szCs w:val="24"/>
              </w:rPr>
            </w:pPr>
            <w:r w:rsidRPr="00B554BC">
              <w:rPr>
                <w:sz w:val="24"/>
                <w:szCs w:val="24"/>
              </w:rPr>
              <w:t>Integral Skin Polyurethane</w:t>
            </w:r>
          </w:p>
        </w:tc>
        <w:tc>
          <w:tcPr>
            <w:tcW w:w="3031" w:type="dxa"/>
            <w:shd w:val="clear" w:color="auto" w:fill="auto"/>
          </w:tcPr>
          <w:p w14:paraId="0949B471" w14:textId="77777777" w:rsidR="0091400E" w:rsidRPr="00B554BC" w:rsidRDefault="0091400E"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and </w:t>
            </w:r>
            <w:proofErr w:type="spellStart"/>
            <w:r w:rsidRPr="00B554BC">
              <w:rPr>
                <w:sz w:val="24"/>
                <w:szCs w:val="24"/>
              </w:rPr>
              <w:t>Formacel</w:t>
            </w:r>
            <w:proofErr w:type="spellEnd"/>
            <w:r w:rsidRPr="00B554BC">
              <w:rPr>
                <w:sz w:val="24"/>
                <w:szCs w:val="24"/>
              </w:rPr>
              <w:t xml:space="preserve"> Z-6</w:t>
            </w:r>
          </w:p>
        </w:tc>
        <w:tc>
          <w:tcPr>
            <w:tcW w:w="3721" w:type="dxa"/>
            <w:vMerge/>
            <w:shd w:val="clear" w:color="auto" w:fill="auto"/>
          </w:tcPr>
          <w:p w14:paraId="6B9C0ADF" w14:textId="71608F1F" w:rsidR="0091400E" w:rsidRPr="00B554BC" w:rsidRDefault="0091400E" w:rsidP="00CF1591">
            <w:pPr>
              <w:contextualSpacing/>
              <w:rPr>
                <w:sz w:val="24"/>
                <w:szCs w:val="24"/>
              </w:rPr>
            </w:pPr>
          </w:p>
        </w:tc>
      </w:tr>
      <w:tr w:rsidR="0091400E" w:rsidRPr="00E91927" w14:paraId="2F866390" w14:textId="77777777" w:rsidTr="000A1DFD">
        <w:trPr>
          <w:cantSplit/>
        </w:trPr>
        <w:tc>
          <w:tcPr>
            <w:tcW w:w="2603" w:type="dxa"/>
            <w:shd w:val="clear" w:color="auto" w:fill="auto"/>
          </w:tcPr>
          <w:p w14:paraId="01D45588" w14:textId="77777777" w:rsidR="0091400E" w:rsidRPr="00B554BC" w:rsidRDefault="0091400E" w:rsidP="000A1DFD">
            <w:pPr>
              <w:rPr>
                <w:sz w:val="24"/>
                <w:szCs w:val="24"/>
              </w:rPr>
            </w:pPr>
            <w:r w:rsidRPr="00B554BC">
              <w:rPr>
                <w:sz w:val="24"/>
                <w:szCs w:val="24"/>
              </w:rPr>
              <w:t>Polystyrene Extruded Sheet</w:t>
            </w:r>
          </w:p>
        </w:tc>
        <w:tc>
          <w:tcPr>
            <w:tcW w:w="3031" w:type="dxa"/>
            <w:shd w:val="clear" w:color="auto" w:fill="auto"/>
          </w:tcPr>
          <w:p w14:paraId="49E1FFFF" w14:textId="77777777" w:rsidR="0091400E" w:rsidRPr="00B554BC" w:rsidRDefault="0091400E"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and </w:t>
            </w:r>
            <w:proofErr w:type="spellStart"/>
            <w:r w:rsidRPr="00B554BC">
              <w:rPr>
                <w:sz w:val="24"/>
                <w:szCs w:val="24"/>
              </w:rPr>
              <w:t>Formacel</w:t>
            </w:r>
            <w:proofErr w:type="spellEnd"/>
            <w:r w:rsidRPr="00B554BC">
              <w:rPr>
                <w:sz w:val="24"/>
                <w:szCs w:val="24"/>
              </w:rPr>
              <w:t xml:space="preserve"> Z-6</w:t>
            </w:r>
          </w:p>
        </w:tc>
        <w:tc>
          <w:tcPr>
            <w:tcW w:w="3721" w:type="dxa"/>
            <w:vMerge/>
            <w:shd w:val="clear" w:color="auto" w:fill="auto"/>
          </w:tcPr>
          <w:p w14:paraId="7E26BF50" w14:textId="3EEF772E" w:rsidR="0091400E" w:rsidRPr="00B554BC" w:rsidRDefault="0091400E" w:rsidP="00CF1591">
            <w:pPr>
              <w:contextualSpacing/>
              <w:rPr>
                <w:sz w:val="24"/>
                <w:szCs w:val="24"/>
              </w:rPr>
            </w:pPr>
          </w:p>
        </w:tc>
      </w:tr>
      <w:tr w:rsidR="0091400E" w:rsidRPr="00E91927" w14:paraId="2F3596BA" w14:textId="77777777" w:rsidTr="000A1DFD">
        <w:trPr>
          <w:cantSplit/>
        </w:trPr>
        <w:tc>
          <w:tcPr>
            <w:tcW w:w="2603" w:type="dxa"/>
            <w:shd w:val="clear" w:color="auto" w:fill="auto"/>
          </w:tcPr>
          <w:p w14:paraId="51A65CC2" w14:textId="77777777" w:rsidR="0091400E" w:rsidRPr="00B554BC" w:rsidRDefault="0091400E" w:rsidP="000A1DFD">
            <w:pPr>
              <w:rPr>
                <w:sz w:val="24"/>
                <w:szCs w:val="24"/>
              </w:rPr>
            </w:pPr>
            <w:r w:rsidRPr="00B554BC">
              <w:rPr>
                <w:sz w:val="24"/>
                <w:szCs w:val="24"/>
              </w:rPr>
              <w:t xml:space="preserve">Phenolic Insulation Board and </w:t>
            </w:r>
            <w:proofErr w:type="spellStart"/>
            <w:r w:rsidRPr="00B554BC">
              <w:rPr>
                <w:sz w:val="24"/>
                <w:szCs w:val="24"/>
              </w:rPr>
              <w:t>Bunstock</w:t>
            </w:r>
            <w:proofErr w:type="spellEnd"/>
          </w:p>
        </w:tc>
        <w:tc>
          <w:tcPr>
            <w:tcW w:w="3031" w:type="dxa"/>
            <w:shd w:val="clear" w:color="auto" w:fill="auto"/>
          </w:tcPr>
          <w:p w14:paraId="76416952" w14:textId="77777777" w:rsidR="0091400E" w:rsidRPr="00B554BC" w:rsidRDefault="0091400E" w:rsidP="000A1DFD">
            <w:pPr>
              <w:rPr>
                <w:sz w:val="24"/>
                <w:szCs w:val="24"/>
              </w:rPr>
            </w:pPr>
            <w:r w:rsidRPr="00B554BC">
              <w:rPr>
                <w:sz w:val="24"/>
                <w:szCs w:val="24"/>
              </w:rPr>
              <w:t>HFC-143a, HFC-134a, HFC-245fa, HFC-365mfc,  and blends thereof</w:t>
            </w:r>
          </w:p>
        </w:tc>
        <w:tc>
          <w:tcPr>
            <w:tcW w:w="3721" w:type="dxa"/>
            <w:vMerge/>
            <w:shd w:val="clear" w:color="auto" w:fill="auto"/>
          </w:tcPr>
          <w:p w14:paraId="46726FBE" w14:textId="4908CE3A" w:rsidR="0091400E" w:rsidRPr="00B554BC" w:rsidRDefault="0091400E" w:rsidP="00CF1591">
            <w:pPr>
              <w:contextualSpacing/>
              <w:rPr>
                <w:sz w:val="24"/>
                <w:szCs w:val="24"/>
              </w:rPr>
            </w:pPr>
          </w:p>
        </w:tc>
      </w:tr>
      <w:tr w:rsidR="0091400E" w:rsidRPr="00E91927" w14:paraId="08452BA2" w14:textId="77777777" w:rsidTr="000A1DFD">
        <w:trPr>
          <w:cantSplit/>
        </w:trPr>
        <w:tc>
          <w:tcPr>
            <w:tcW w:w="2603" w:type="dxa"/>
            <w:shd w:val="clear" w:color="auto" w:fill="auto"/>
          </w:tcPr>
          <w:p w14:paraId="35E43B15" w14:textId="77777777" w:rsidR="0091400E" w:rsidRPr="00B554BC" w:rsidRDefault="0091400E" w:rsidP="000A1DFD">
            <w:pPr>
              <w:rPr>
                <w:sz w:val="24"/>
                <w:szCs w:val="24"/>
              </w:rPr>
            </w:pPr>
            <w:r w:rsidRPr="00B554BC">
              <w:rPr>
                <w:sz w:val="24"/>
                <w:szCs w:val="24"/>
              </w:rPr>
              <w:t xml:space="preserve">Rigid Polyurethane </w:t>
            </w:r>
            <w:proofErr w:type="spellStart"/>
            <w:r w:rsidRPr="00B554BC">
              <w:rPr>
                <w:sz w:val="24"/>
                <w:szCs w:val="24"/>
              </w:rPr>
              <w:t>Slabstock</w:t>
            </w:r>
            <w:proofErr w:type="spellEnd"/>
            <w:r w:rsidRPr="00B554BC">
              <w:rPr>
                <w:sz w:val="24"/>
                <w:szCs w:val="24"/>
              </w:rPr>
              <w:t xml:space="preserve"> and Other</w:t>
            </w:r>
          </w:p>
        </w:tc>
        <w:tc>
          <w:tcPr>
            <w:tcW w:w="3031" w:type="dxa"/>
            <w:shd w:val="clear" w:color="auto" w:fill="auto"/>
          </w:tcPr>
          <w:p w14:paraId="0FBB627C" w14:textId="77777777" w:rsidR="0091400E" w:rsidRPr="00B554BC" w:rsidRDefault="0091400E"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and </w:t>
            </w:r>
            <w:proofErr w:type="spellStart"/>
            <w:r w:rsidRPr="00B554BC">
              <w:rPr>
                <w:sz w:val="24"/>
                <w:szCs w:val="24"/>
              </w:rPr>
              <w:t>Formacel</w:t>
            </w:r>
            <w:proofErr w:type="spellEnd"/>
            <w:r w:rsidRPr="00B554BC">
              <w:rPr>
                <w:sz w:val="24"/>
                <w:szCs w:val="24"/>
              </w:rPr>
              <w:t xml:space="preserve"> Z-6</w:t>
            </w:r>
          </w:p>
        </w:tc>
        <w:tc>
          <w:tcPr>
            <w:tcW w:w="3721" w:type="dxa"/>
            <w:vMerge/>
            <w:shd w:val="clear" w:color="auto" w:fill="auto"/>
          </w:tcPr>
          <w:p w14:paraId="305A0381" w14:textId="37F3CA85" w:rsidR="0091400E" w:rsidRPr="00B554BC" w:rsidRDefault="0091400E" w:rsidP="00B554BC">
            <w:pPr>
              <w:contextualSpacing/>
              <w:rPr>
                <w:sz w:val="24"/>
                <w:szCs w:val="24"/>
              </w:rPr>
            </w:pPr>
          </w:p>
        </w:tc>
      </w:tr>
    </w:tbl>
    <w:p w14:paraId="60A78911" w14:textId="77777777" w:rsidR="00FE2C57" w:rsidRPr="00B554BC" w:rsidRDefault="00FE2C57" w:rsidP="00FE2C57">
      <w:pPr>
        <w:rPr>
          <w:sz w:val="24"/>
          <w:szCs w:val="24"/>
        </w:rPr>
      </w:pPr>
    </w:p>
    <w:p w14:paraId="419379EE" w14:textId="77777777" w:rsidR="00CF3E40" w:rsidRDefault="009524B1" w:rsidP="00CF3E40">
      <w:pPr>
        <w:rPr>
          <w:b/>
          <w:sz w:val="24"/>
          <w:szCs w:val="24"/>
        </w:rPr>
      </w:pPr>
      <w:r>
        <w:rPr>
          <w:b/>
          <w:sz w:val="24"/>
          <w:szCs w:val="24"/>
        </w:rPr>
        <w:br w:type="page"/>
      </w:r>
    </w:p>
    <w:p w14:paraId="2DC8DE3E" w14:textId="1FE53A94" w:rsidR="00FE2C57" w:rsidRPr="00CF3E40" w:rsidRDefault="00FE2C57" w:rsidP="00CF3E40">
      <w:pPr>
        <w:rPr>
          <w:rFonts w:eastAsiaTheme="minorHAnsi"/>
          <w:b/>
          <w:sz w:val="24"/>
          <w:szCs w:val="24"/>
        </w:rPr>
      </w:pPr>
      <w:r w:rsidRPr="00B554BC">
        <w:rPr>
          <w:b/>
          <w:sz w:val="24"/>
          <w:szCs w:val="24"/>
        </w:rPr>
        <w:lastRenderedPageBreak/>
        <w:t>FOAMS (Continued)</w:t>
      </w:r>
    </w:p>
    <w:tbl>
      <w:tblPr>
        <w:tblStyle w:val="TableGrid"/>
        <w:tblW w:w="0" w:type="auto"/>
        <w:tblInd w:w="-5" w:type="dxa"/>
        <w:tblLook w:val="04A0" w:firstRow="1" w:lastRow="0" w:firstColumn="1" w:lastColumn="0" w:noHBand="0" w:noVBand="1"/>
      </w:tblPr>
      <w:tblGrid>
        <w:gridCol w:w="2603"/>
        <w:gridCol w:w="3031"/>
        <w:gridCol w:w="3721"/>
      </w:tblGrid>
      <w:tr w:rsidR="00FE2C57" w:rsidRPr="00E91927" w14:paraId="7DB718FB" w14:textId="77777777" w:rsidTr="000A1DFD">
        <w:trPr>
          <w:cantSplit/>
        </w:trPr>
        <w:tc>
          <w:tcPr>
            <w:tcW w:w="2603" w:type="dxa"/>
            <w:shd w:val="clear" w:color="auto" w:fill="EAF1DD" w:themeFill="accent3" w:themeFillTint="33"/>
          </w:tcPr>
          <w:p w14:paraId="0E02B935" w14:textId="77777777" w:rsidR="00FE2C57" w:rsidRPr="00B554BC" w:rsidRDefault="00FE2C57" w:rsidP="000A1DFD">
            <w:pPr>
              <w:rPr>
                <w:b/>
                <w:sz w:val="24"/>
                <w:szCs w:val="24"/>
              </w:rPr>
            </w:pPr>
            <w:r w:rsidRPr="00B554BC">
              <w:rPr>
                <w:b/>
                <w:sz w:val="24"/>
                <w:szCs w:val="24"/>
              </w:rPr>
              <w:t>End-Use</w:t>
            </w:r>
          </w:p>
        </w:tc>
        <w:tc>
          <w:tcPr>
            <w:tcW w:w="3031" w:type="dxa"/>
            <w:shd w:val="clear" w:color="auto" w:fill="EAF1DD" w:themeFill="accent3" w:themeFillTint="33"/>
          </w:tcPr>
          <w:p w14:paraId="1987E113" w14:textId="6F34CC37" w:rsidR="00FE2C57" w:rsidRPr="00B554BC" w:rsidRDefault="009B6F58" w:rsidP="000A1DFD">
            <w:pPr>
              <w:rPr>
                <w:b/>
                <w:sz w:val="24"/>
                <w:szCs w:val="24"/>
              </w:rPr>
            </w:pPr>
            <w:r>
              <w:rPr>
                <w:b/>
                <w:sz w:val="24"/>
                <w:szCs w:val="24"/>
              </w:rPr>
              <w:t>Prohibited Substances</w:t>
            </w:r>
          </w:p>
        </w:tc>
        <w:tc>
          <w:tcPr>
            <w:tcW w:w="3721" w:type="dxa"/>
            <w:shd w:val="clear" w:color="auto" w:fill="EAF1DD" w:themeFill="accent3" w:themeFillTint="33"/>
          </w:tcPr>
          <w:p w14:paraId="0CD25FEF" w14:textId="77777777" w:rsidR="00FE2C57" w:rsidRPr="00B554BC" w:rsidRDefault="00FE2C57" w:rsidP="000A1DFD">
            <w:pPr>
              <w:rPr>
                <w:b/>
                <w:sz w:val="24"/>
                <w:szCs w:val="24"/>
              </w:rPr>
            </w:pPr>
            <w:r w:rsidRPr="00B554BC">
              <w:rPr>
                <w:b/>
                <w:sz w:val="24"/>
                <w:szCs w:val="24"/>
              </w:rPr>
              <w:t xml:space="preserve">Effective Date </w:t>
            </w:r>
          </w:p>
        </w:tc>
      </w:tr>
      <w:tr w:rsidR="00FE2C57" w:rsidRPr="00E91927" w14:paraId="4722248A" w14:textId="77777777" w:rsidTr="000A1DFD">
        <w:trPr>
          <w:cantSplit/>
        </w:trPr>
        <w:tc>
          <w:tcPr>
            <w:tcW w:w="2603" w:type="dxa"/>
            <w:shd w:val="clear" w:color="auto" w:fill="auto"/>
          </w:tcPr>
          <w:p w14:paraId="7446481F" w14:textId="77777777" w:rsidR="00FE2C57" w:rsidRPr="00B554BC" w:rsidRDefault="00FE2C57" w:rsidP="000A1DFD">
            <w:pPr>
              <w:rPr>
                <w:sz w:val="24"/>
                <w:szCs w:val="24"/>
              </w:rPr>
            </w:pPr>
            <w:r w:rsidRPr="00B554BC">
              <w:rPr>
                <w:sz w:val="24"/>
                <w:szCs w:val="24"/>
              </w:rPr>
              <w:t>Rigid Polyurethane Appliance Foam</w:t>
            </w:r>
          </w:p>
        </w:tc>
        <w:tc>
          <w:tcPr>
            <w:tcW w:w="3031" w:type="dxa"/>
            <w:shd w:val="clear" w:color="auto" w:fill="auto"/>
          </w:tcPr>
          <w:p w14:paraId="4749BFAD" w14:textId="77777777" w:rsidR="00FE2C57" w:rsidRPr="00B554BC" w:rsidRDefault="00FE2C57"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and </w:t>
            </w:r>
            <w:proofErr w:type="spellStart"/>
            <w:r w:rsidRPr="00B554BC">
              <w:rPr>
                <w:sz w:val="24"/>
                <w:szCs w:val="24"/>
              </w:rPr>
              <w:t>Formacel</w:t>
            </w:r>
            <w:proofErr w:type="spellEnd"/>
            <w:r w:rsidRPr="00B554BC">
              <w:rPr>
                <w:sz w:val="24"/>
                <w:szCs w:val="24"/>
              </w:rPr>
              <w:t xml:space="preserve"> Z-6</w:t>
            </w:r>
          </w:p>
        </w:tc>
        <w:tc>
          <w:tcPr>
            <w:tcW w:w="3721" w:type="dxa"/>
            <w:vMerge w:val="restart"/>
            <w:shd w:val="clear" w:color="auto" w:fill="auto"/>
          </w:tcPr>
          <w:p w14:paraId="2610D014" w14:textId="7B260EF1" w:rsidR="00CF1591" w:rsidRPr="00B554BC" w:rsidRDefault="00CF1591" w:rsidP="00B554BC">
            <w:pPr>
              <w:contextualSpacing/>
              <w:rPr>
                <w:sz w:val="24"/>
                <w:szCs w:val="24"/>
              </w:rPr>
            </w:pPr>
            <w:r w:rsidRPr="00B554BC">
              <w:rPr>
                <w:sz w:val="24"/>
                <w:szCs w:val="24"/>
              </w:rPr>
              <w:t xml:space="preserve">Unacceptable as of January 1, 2020 except where </w:t>
            </w:r>
            <w:proofErr w:type="gramStart"/>
            <w:r w:rsidRPr="00B554BC">
              <w:rPr>
                <w:sz w:val="24"/>
                <w:szCs w:val="24"/>
              </w:rPr>
              <w:t>allowed</w:t>
            </w:r>
            <w:proofErr w:type="gramEnd"/>
            <w:r w:rsidRPr="00B554BC">
              <w:rPr>
                <w:sz w:val="24"/>
                <w:szCs w:val="24"/>
              </w:rPr>
              <w:t xml:space="preserve"> under narrowed use limit. </w:t>
            </w:r>
          </w:p>
          <w:p w14:paraId="7E182597" w14:textId="77777777" w:rsidR="00CF1591" w:rsidRPr="00B554BC" w:rsidRDefault="00CF1591" w:rsidP="00B554BC">
            <w:pPr>
              <w:contextualSpacing/>
              <w:rPr>
                <w:sz w:val="24"/>
                <w:szCs w:val="24"/>
              </w:rPr>
            </w:pPr>
          </w:p>
          <w:p w14:paraId="663C737B" w14:textId="77777777" w:rsidR="00CF1591" w:rsidRPr="00B554BC" w:rsidRDefault="00CF1591" w:rsidP="00CF1591">
            <w:pPr>
              <w:contextualSpacing/>
              <w:rPr>
                <w:sz w:val="24"/>
                <w:szCs w:val="24"/>
              </w:rPr>
            </w:pPr>
            <w:r w:rsidRPr="00B554BC">
              <w:rPr>
                <w:sz w:val="24"/>
                <w:szCs w:val="24"/>
              </w:rPr>
              <w:t xml:space="preserve">Narrowed use limits allow for military or space- and aeronautics-related applications where reasonable efforts </w:t>
            </w:r>
            <w:proofErr w:type="gramStart"/>
            <w:r w:rsidRPr="00B554BC">
              <w:rPr>
                <w:sz w:val="24"/>
                <w:szCs w:val="24"/>
              </w:rPr>
              <w:t>have been made</w:t>
            </w:r>
            <w:proofErr w:type="gramEnd"/>
            <w:r w:rsidRPr="00B554BC">
              <w:rPr>
                <w:sz w:val="24"/>
                <w:szCs w:val="24"/>
              </w:rPr>
              <w:t xml:space="preserve"> to ascertain that other alternatives are not technically feasible due to performance or safety requirements.</w:t>
            </w:r>
          </w:p>
          <w:p w14:paraId="3B535ABF" w14:textId="77777777" w:rsidR="00CF1591" w:rsidRPr="00B554BC" w:rsidRDefault="00CF1591" w:rsidP="00B554BC">
            <w:pPr>
              <w:contextualSpacing/>
              <w:rPr>
                <w:sz w:val="24"/>
                <w:szCs w:val="24"/>
              </w:rPr>
            </w:pPr>
          </w:p>
          <w:p w14:paraId="5FA4FBA7" w14:textId="77777777" w:rsidR="00FE2C57" w:rsidRPr="00B554BC" w:rsidRDefault="00FE2C57" w:rsidP="00B554BC">
            <w:pPr>
              <w:contextualSpacing/>
              <w:rPr>
                <w:sz w:val="24"/>
                <w:szCs w:val="24"/>
              </w:rPr>
            </w:pPr>
            <w:r w:rsidRPr="00B554BC">
              <w:rPr>
                <w:sz w:val="24"/>
                <w:szCs w:val="24"/>
              </w:rPr>
              <w:t xml:space="preserve">Unacceptable for military related applications as of January 1, 2022. </w:t>
            </w:r>
          </w:p>
          <w:p w14:paraId="6269F844" w14:textId="77777777" w:rsidR="00CF1591" w:rsidRPr="00B554BC" w:rsidRDefault="00CF1591" w:rsidP="00B554BC">
            <w:pPr>
              <w:contextualSpacing/>
              <w:rPr>
                <w:sz w:val="24"/>
                <w:szCs w:val="24"/>
              </w:rPr>
            </w:pPr>
          </w:p>
          <w:p w14:paraId="575731E6" w14:textId="55E58D48" w:rsidR="00FE2C57" w:rsidRPr="00B554BC" w:rsidRDefault="00FE2C57" w:rsidP="00B554BC">
            <w:pPr>
              <w:contextualSpacing/>
              <w:rPr>
                <w:sz w:val="24"/>
                <w:szCs w:val="24"/>
              </w:rPr>
            </w:pPr>
            <w:r w:rsidRPr="00B554BC">
              <w:rPr>
                <w:sz w:val="24"/>
                <w:szCs w:val="24"/>
              </w:rPr>
              <w:t>Unacceptable for space- and aeronautics-related applications as of January 1, 2025.</w:t>
            </w:r>
          </w:p>
        </w:tc>
      </w:tr>
      <w:tr w:rsidR="00FE2C57" w:rsidRPr="00E91927" w14:paraId="040EBE6B" w14:textId="77777777" w:rsidTr="000A1DFD">
        <w:trPr>
          <w:cantSplit/>
        </w:trPr>
        <w:tc>
          <w:tcPr>
            <w:tcW w:w="2603" w:type="dxa"/>
            <w:shd w:val="clear" w:color="auto" w:fill="auto"/>
          </w:tcPr>
          <w:p w14:paraId="03E08FC3" w14:textId="77777777" w:rsidR="00FE2C57" w:rsidRPr="00B554BC" w:rsidRDefault="00FE2C57" w:rsidP="000A1DFD">
            <w:pPr>
              <w:rPr>
                <w:sz w:val="24"/>
                <w:szCs w:val="24"/>
              </w:rPr>
            </w:pPr>
            <w:r w:rsidRPr="00B554BC">
              <w:rPr>
                <w:sz w:val="24"/>
                <w:szCs w:val="24"/>
              </w:rPr>
              <w:t>Rigid Polyurethane Commercial Refrigeration and Sandwich Panels</w:t>
            </w:r>
          </w:p>
        </w:tc>
        <w:tc>
          <w:tcPr>
            <w:tcW w:w="3031" w:type="dxa"/>
            <w:shd w:val="clear" w:color="auto" w:fill="auto"/>
          </w:tcPr>
          <w:p w14:paraId="58F7E635" w14:textId="77777777" w:rsidR="00FE2C57" w:rsidRPr="00B554BC" w:rsidRDefault="00FE2C57"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and </w:t>
            </w:r>
            <w:proofErr w:type="spellStart"/>
            <w:r w:rsidRPr="00B554BC">
              <w:rPr>
                <w:sz w:val="24"/>
                <w:szCs w:val="24"/>
              </w:rPr>
              <w:t>Formacel</w:t>
            </w:r>
            <w:proofErr w:type="spellEnd"/>
            <w:r w:rsidRPr="00B554BC">
              <w:rPr>
                <w:sz w:val="24"/>
                <w:szCs w:val="24"/>
              </w:rPr>
              <w:t xml:space="preserve"> Z-6</w:t>
            </w:r>
          </w:p>
        </w:tc>
        <w:tc>
          <w:tcPr>
            <w:tcW w:w="3721" w:type="dxa"/>
            <w:vMerge/>
            <w:shd w:val="clear" w:color="auto" w:fill="auto"/>
          </w:tcPr>
          <w:p w14:paraId="39476C33" w14:textId="77777777" w:rsidR="00FE2C57" w:rsidRPr="00B554BC" w:rsidRDefault="00FE2C57" w:rsidP="000A1DFD">
            <w:pPr>
              <w:rPr>
                <w:sz w:val="24"/>
                <w:szCs w:val="24"/>
              </w:rPr>
            </w:pPr>
          </w:p>
        </w:tc>
      </w:tr>
      <w:tr w:rsidR="00FE2C57" w:rsidRPr="00E91927" w14:paraId="0E03B55F" w14:textId="77777777" w:rsidTr="000A1DFD">
        <w:trPr>
          <w:cantSplit/>
        </w:trPr>
        <w:tc>
          <w:tcPr>
            <w:tcW w:w="2603" w:type="dxa"/>
            <w:shd w:val="clear" w:color="auto" w:fill="auto"/>
          </w:tcPr>
          <w:p w14:paraId="44ABB2D6" w14:textId="77777777" w:rsidR="00FE2C57" w:rsidRPr="00B554BC" w:rsidRDefault="00FE2C57" w:rsidP="000A1DFD">
            <w:pPr>
              <w:rPr>
                <w:sz w:val="24"/>
                <w:szCs w:val="24"/>
              </w:rPr>
            </w:pPr>
            <w:r w:rsidRPr="00B554BC">
              <w:rPr>
                <w:sz w:val="24"/>
                <w:szCs w:val="24"/>
              </w:rPr>
              <w:t>Polyolefin</w:t>
            </w:r>
          </w:p>
        </w:tc>
        <w:tc>
          <w:tcPr>
            <w:tcW w:w="3031" w:type="dxa"/>
            <w:shd w:val="clear" w:color="auto" w:fill="auto"/>
          </w:tcPr>
          <w:p w14:paraId="09F89CC7" w14:textId="77777777" w:rsidR="00FE2C57" w:rsidRPr="00B554BC" w:rsidRDefault="00FE2C57"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w:t>
            </w:r>
            <w:proofErr w:type="spellStart"/>
            <w:r w:rsidRPr="00B554BC">
              <w:rPr>
                <w:sz w:val="24"/>
                <w:szCs w:val="24"/>
              </w:rPr>
              <w:t>Formacel</w:t>
            </w:r>
            <w:proofErr w:type="spellEnd"/>
            <w:r w:rsidRPr="00B554BC">
              <w:rPr>
                <w:sz w:val="24"/>
                <w:szCs w:val="24"/>
              </w:rPr>
              <w:t xml:space="preserve"> Z-6</w:t>
            </w:r>
          </w:p>
        </w:tc>
        <w:tc>
          <w:tcPr>
            <w:tcW w:w="3721" w:type="dxa"/>
            <w:vMerge/>
            <w:shd w:val="clear" w:color="auto" w:fill="auto"/>
          </w:tcPr>
          <w:p w14:paraId="21A33A63" w14:textId="77777777" w:rsidR="00FE2C57" w:rsidRPr="00B554BC" w:rsidRDefault="00FE2C57" w:rsidP="000A1DFD">
            <w:pPr>
              <w:rPr>
                <w:sz w:val="24"/>
                <w:szCs w:val="24"/>
              </w:rPr>
            </w:pPr>
          </w:p>
        </w:tc>
      </w:tr>
      <w:tr w:rsidR="00FE2C57" w:rsidRPr="00E91927" w14:paraId="38D3C2A0" w14:textId="77777777" w:rsidTr="000A1DFD">
        <w:trPr>
          <w:cantSplit/>
        </w:trPr>
        <w:tc>
          <w:tcPr>
            <w:tcW w:w="2603" w:type="dxa"/>
            <w:shd w:val="clear" w:color="auto" w:fill="auto"/>
          </w:tcPr>
          <w:p w14:paraId="3F51A2FA" w14:textId="77777777" w:rsidR="00FE2C57" w:rsidRPr="00B554BC" w:rsidRDefault="00FE2C57" w:rsidP="000A1DFD">
            <w:pPr>
              <w:rPr>
                <w:sz w:val="24"/>
                <w:szCs w:val="24"/>
              </w:rPr>
            </w:pPr>
            <w:r w:rsidRPr="00B554BC">
              <w:rPr>
                <w:sz w:val="24"/>
                <w:szCs w:val="24"/>
              </w:rPr>
              <w:t>Rigid Polyurethane Marine Flotation Foam</w:t>
            </w:r>
          </w:p>
        </w:tc>
        <w:tc>
          <w:tcPr>
            <w:tcW w:w="3031" w:type="dxa"/>
            <w:shd w:val="clear" w:color="auto" w:fill="auto"/>
          </w:tcPr>
          <w:p w14:paraId="39E623C4" w14:textId="77777777" w:rsidR="00FE2C57" w:rsidRPr="00B554BC" w:rsidRDefault="00FE2C57"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and </w:t>
            </w:r>
            <w:proofErr w:type="spellStart"/>
            <w:r w:rsidRPr="00B554BC">
              <w:rPr>
                <w:sz w:val="24"/>
                <w:szCs w:val="24"/>
              </w:rPr>
              <w:t>Formacel</w:t>
            </w:r>
            <w:proofErr w:type="spellEnd"/>
            <w:r w:rsidRPr="00B554BC">
              <w:rPr>
                <w:sz w:val="24"/>
                <w:szCs w:val="24"/>
              </w:rPr>
              <w:t xml:space="preserve"> Z-6</w:t>
            </w:r>
          </w:p>
        </w:tc>
        <w:tc>
          <w:tcPr>
            <w:tcW w:w="3721" w:type="dxa"/>
            <w:vMerge/>
            <w:shd w:val="clear" w:color="auto" w:fill="auto"/>
          </w:tcPr>
          <w:p w14:paraId="4CF6F2F7" w14:textId="77777777" w:rsidR="00FE2C57" w:rsidRPr="00B554BC" w:rsidRDefault="00FE2C57" w:rsidP="000A1DFD">
            <w:pPr>
              <w:rPr>
                <w:sz w:val="24"/>
                <w:szCs w:val="24"/>
              </w:rPr>
            </w:pPr>
          </w:p>
        </w:tc>
      </w:tr>
      <w:tr w:rsidR="00FE2C57" w:rsidRPr="00E91927" w14:paraId="16289B50" w14:textId="77777777" w:rsidTr="000A1DFD">
        <w:trPr>
          <w:cantSplit/>
        </w:trPr>
        <w:tc>
          <w:tcPr>
            <w:tcW w:w="2603" w:type="dxa"/>
            <w:shd w:val="clear" w:color="auto" w:fill="auto"/>
          </w:tcPr>
          <w:p w14:paraId="2EDE463F" w14:textId="77777777" w:rsidR="00FE2C57" w:rsidRPr="00B554BC" w:rsidRDefault="00FE2C57" w:rsidP="000A1DFD">
            <w:pPr>
              <w:rPr>
                <w:sz w:val="24"/>
                <w:szCs w:val="24"/>
              </w:rPr>
            </w:pPr>
            <w:r w:rsidRPr="00B554BC">
              <w:rPr>
                <w:sz w:val="24"/>
                <w:szCs w:val="24"/>
              </w:rPr>
              <w:t xml:space="preserve">Polystyrene Extruded </w:t>
            </w:r>
            <w:proofErr w:type="spellStart"/>
            <w:r w:rsidRPr="00B554BC">
              <w:rPr>
                <w:sz w:val="24"/>
                <w:szCs w:val="24"/>
              </w:rPr>
              <w:t>Boardstock</w:t>
            </w:r>
            <w:proofErr w:type="spellEnd"/>
            <w:r w:rsidRPr="00B554BC">
              <w:rPr>
                <w:sz w:val="24"/>
                <w:szCs w:val="24"/>
              </w:rPr>
              <w:t xml:space="preserve"> and Billet (XPS)</w:t>
            </w:r>
          </w:p>
        </w:tc>
        <w:tc>
          <w:tcPr>
            <w:tcW w:w="3031" w:type="dxa"/>
            <w:shd w:val="clear" w:color="auto" w:fill="auto"/>
          </w:tcPr>
          <w:p w14:paraId="2039BBBA" w14:textId="77777777" w:rsidR="00FE2C57" w:rsidRPr="00B554BC" w:rsidRDefault="00FE2C57"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w:t>
            </w:r>
            <w:proofErr w:type="spellStart"/>
            <w:r w:rsidRPr="00B554BC">
              <w:rPr>
                <w:sz w:val="24"/>
                <w:szCs w:val="24"/>
              </w:rPr>
              <w:t>Formacel</w:t>
            </w:r>
            <w:proofErr w:type="spellEnd"/>
            <w:r w:rsidRPr="00B554BC">
              <w:rPr>
                <w:sz w:val="24"/>
                <w:szCs w:val="24"/>
              </w:rPr>
              <w:t xml:space="preserve"> B, and </w:t>
            </w:r>
            <w:proofErr w:type="spellStart"/>
            <w:r w:rsidRPr="00B554BC">
              <w:rPr>
                <w:sz w:val="24"/>
                <w:szCs w:val="24"/>
              </w:rPr>
              <w:t>Formacel</w:t>
            </w:r>
            <w:proofErr w:type="spellEnd"/>
            <w:r w:rsidRPr="00B554BC">
              <w:rPr>
                <w:sz w:val="24"/>
                <w:szCs w:val="24"/>
              </w:rPr>
              <w:t xml:space="preserve"> Z-6</w:t>
            </w:r>
          </w:p>
        </w:tc>
        <w:tc>
          <w:tcPr>
            <w:tcW w:w="3721" w:type="dxa"/>
            <w:shd w:val="clear" w:color="auto" w:fill="auto"/>
          </w:tcPr>
          <w:p w14:paraId="6AB895C5" w14:textId="6429ED1F" w:rsidR="00CF1591" w:rsidRPr="00B554BC" w:rsidRDefault="00CF1591" w:rsidP="00B554BC">
            <w:pPr>
              <w:contextualSpacing/>
              <w:rPr>
                <w:sz w:val="24"/>
                <w:szCs w:val="24"/>
              </w:rPr>
            </w:pPr>
            <w:r w:rsidRPr="00B554BC">
              <w:rPr>
                <w:sz w:val="24"/>
                <w:szCs w:val="24"/>
              </w:rPr>
              <w:t xml:space="preserve">Unacceptable as of January 1, 2021 except where </w:t>
            </w:r>
            <w:proofErr w:type="gramStart"/>
            <w:r w:rsidRPr="00B554BC">
              <w:rPr>
                <w:sz w:val="24"/>
                <w:szCs w:val="24"/>
              </w:rPr>
              <w:t>allowed</w:t>
            </w:r>
            <w:proofErr w:type="gramEnd"/>
            <w:r w:rsidRPr="00B554BC">
              <w:rPr>
                <w:sz w:val="24"/>
                <w:szCs w:val="24"/>
              </w:rPr>
              <w:t xml:space="preserve"> under narrowed use limit. </w:t>
            </w:r>
          </w:p>
          <w:p w14:paraId="377AAE48" w14:textId="77777777" w:rsidR="00CF1591" w:rsidRPr="00B554BC" w:rsidRDefault="00CF1591" w:rsidP="00B554BC">
            <w:pPr>
              <w:contextualSpacing/>
              <w:rPr>
                <w:sz w:val="24"/>
                <w:szCs w:val="24"/>
              </w:rPr>
            </w:pPr>
          </w:p>
          <w:p w14:paraId="4BE5D1FF" w14:textId="77777777" w:rsidR="00CF1591" w:rsidRPr="00B554BC" w:rsidRDefault="00CF1591" w:rsidP="00CF1591">
            <w:pPr>
              <w:contextualSpacing/>
              <w:rPr>
                <w:sz w:val="24"/>
                <w:szCs w:val="24"/>
              </w:rPr>
            </w:pPr>
            <w:r w:rsidRPr="00B554BC">
              <w:rPr>
                <w:sz w:val="24"/>
                <w:szCs w:val="24"/>
              </w:rPr>
              <w:t xml:space="preserve">Narrowed use limits allow for military or space- and aeronautics-related applications where reasonable efforts </w:t>
            </w:r>
            <w:proofErr w:type="gramStart"/>
            <w:r w:rsidRPr="00B554BC">
              <w:rPr>
                <w:sz w:val="24"/>
                <w:szCs w:val="24"/>
              </w:rPr>
              <w:t>have been made</w:t>
            </w:r>
            <w:proofErr w:type="gramEnd"/>
            <w:r w:rsidRPr="00B554BC">
              <w:rPr>
                <w:sz w:val="24"/>
                <w:szCs w:val="24"/>
              </w:rPr>
              <w:t xml:space="preserve"> to ascertain that other alternatives are not technically feasible due to performance or safety requirements.</w:t>
            </w:r>
          </w:p>
          <w:p w14:paraId="5D329815" w14:textId="77777777" w:rsidR="00CF1591" w:rsidRPr="00B554BC" w:rsidRDefault="00CF1591" w:rsidP="00B554BC">
            <w:pPr>
              <w:contextualSpacing/>
              <w:rPr>
                <w:sz w:val="24"/>
                <w:szCs w:val="24"/>
              </w:rPr>
            </w:pPr>
          </w:p>
          <w:p w14:paraId="704E7489" w14:textId="4DDE1E06" w:rsidR="00FE2C57" w:rsidRPr="00B554BC" w:rsidRDefault="00FE2C57" w:rsidP="00B554BC">
            <w:pPr>
              <w:contextualSpacing/>
              <w:rPr>
                <w:sz w:val="24"/>
                <w:szCs w:val="24"/>
              </w:rPr>
            </w:pPr>
            <w:r w:rsidRPr="00B554BC">
              <w:rPr>
                <w:sz w:val="24"/>
                <w:szCs w:val="24"/>
              </w:rPr>
              <w:t xml:space="preserve">Unacceptable for military related applications as of January 1, 2022. </w:t>
            </w:r>
          </w:p>
          <w:p w14:paraId="259EB1E0" w14:textId="77777777" w:rsidR="00CF1591" w:rsidRPr="00B554BC" w:rsidRDefault="00CF1591" w:rsidP="00B554BC">
            <w:pPr>
              <w:contextualSpacing/>
              <w:rPr>
                <w:sz w:val="24"/>
                <w:szCs w:val="24"/>
              </w:rPr>
            </w:pPr>
          </w:p>
          <w:p w14:paraId="0CD9AF59" w14:textId="76689811" w:rsidR="00FE2C57" w:rsidRPr="00B554BC" w:rsidRDefault="00FE2C57" w:rsidP="00B554BC">
            <w:pPr>
              <w:contextualSpacing/>
              <w:rPr>
                <w:sz w:val="24"/>
                <w:szCs w:val="24"/>
              </w:rPr>
            </w:pPr>
            <w:r w:rsidRPr="00B554BC">
              <w:rPr>
                <w:sz w:val="24"/>
                <w:szCs w:val="24"/>
              </w:rPr>
              <w:t>Unacceptable for space- and aeronautics-related applications as of January 1, 2025.</w:t>
            </w:r>
          </w:p>
        </w:tc>
      </w:tr>
    </w:tbl>
    <w:p w14:paraId="0451409D" w14:textId="13716E25" w:rsidR="009524B1" w:rsidRDefault="009524B1" w:rsidP="00FE2C57">
      <w:pPr>
        <w:pStyle w:val="NoSpacing"/>
        <w:keepNext/>
        <w:widowControl w:val="0"/>
        <w:rPr>
          <w:rFonts w:ascii="Arial" w:eastAsia="Arial" w:hAnsi="Arial" w:cs="Arial"/>
          <w:sz w:val="24"/>
          <w:szCs w:val="24"/>
        </w:rPr>
      </w:pPr>
    </w:p>
    <w:p w14:paraId="019B4D59" w14:textId="77777777" w:rsidR="009524B1" w:rsidRDefault="009524B1">
      <w:pPr>
        <w:rPr>
          <w:sz w:val="24"/>
          <w:szCs w:val="24"/>
        </w:rPr>
      </w:pPr>
      <w:r>
        <w:rPr>
          <w:sz w:val="24"/>
          <w:szCs w:val="24"/>
        </w:rPr>
        <w:br w:type="page"/>
      </w:r>
    </w:p>
    <w:p w14:paraId="1B39CCC5" w14:textId="77777777" w:rsidR="005E147D" w:rsidRDefault="005E147D" w:rsidP="00FE2C57">
      <w:pPr>
        <w:pStyle w:val="NoSpacing"/>
        <w:keepNext/>
        <w:widowControl w:val="0"/>
        <w:rPr>
          <w:rFonts w:ascii="Arial" w:eastAsia="Arial" w:hAnsi="Arial" w:cs="Arial"/>
          <w:sz w:val="24"/>
          <w:szCs w:val="24"/>
        </w:rPr>
      </w:pPr>
    </w:p>
    <w:p w14:paraId="7362C950" w14:textId="77777777" w:rsidR="00FE2C57" w:rsidRPr="00B554BC" w:rsidRDefault="00FE2C57" w:rsidP="00FE2C57">
      <w:pPr>
        <w:pStyle w:val="NoSpacing"/>
        <w:keepNext/>
        <w:widowControl w:val="0"/>
        <w:rPr>
          <w:rFonts w:ascii="Arial" w:hAnsi="Arial" w:cs="Arial"/>
          <w:b/>
          <w:sz w:val="24"/>
          <w:szCs w:val="24"/>
        </w:rPr>
      </w:pPr>
      <w:r w:rsidRPr="00B554BC">
        <w:rPr>
          <w:rFonts w:ascii="Arial" w:hAnsi="Arial" w:cs="Arial"/>
          <w:b/>
          <w:sz w:val="24"/>
          <w:szCs w:val="24"/>
        </w:rPr>
        <w:t>FOAMS (Continued)</w:t>
      </w:r>
    </w:p>
    <w:tbl>
      <w:tblPr>
        <w:tblStyle w:val="TableGrid"/>
        <w:tblW w:w="0" w:type="auto"/>
        <w:tblInd w:w="-5" w:type="dxa"/>
        <w:tblLook w:val="04A0" w:firstRow="1" w:lastRow="0" w:firstColumn="1" w:lastColumn="0" w:noHBand="0" w:noVBand="1"/>
      </w:tblPr>
      <w:tblGrid>
        <w:gridCol w:w="2603"/>
        <w:gridCol w:w="3247"/>
        <w:gridCol w:w="3505"/>
      </w:tblGrid>
      <w:tr w:rsidR="00FE2C57" w:rsidRPr="00E91927" w14:paraId="2C25EA6F" w14:textId="77777777" w:rsidTr="00507579">
        <w:trPr>
          <w:cantSplit/>
          <w:trHeight w:val="337"/>
        </w:trPr>
        <w:tc>
          <w:tcPr>
            <w:tcW w:w="2603" w:type="dxa"/>
            <w:shd w:val="clear" w:color="auto" w:fill="EAF1DD" w:themeFill="accent3" w:themeFillTint="33"/>
          </w:tcPr>
          <w:p w14:paraId="2FD1EA84" w14:textId="77777777" w:rsidR="00FE2C57" w:rsidRPr="00B554BC" w:rsidRDefault="00FE2C57" w:rsidP="000A1DFD">
            <w:pPr>
              <w:rPr>
                <w:b/>
                <w:sz w:val="24"/>
                <w:szCs w:val="24"/>
              </w:rPr>
            </w:pPr>
            <w:r w:rsidRPr="00B554BC">
              <w:rPr>
                <w:b/>
                <w:sz w:val="24"/>
                <w:szCs w:val="24"/>
              </w:rPr>
              <w:t>End-Use</w:t>
            </w:r>
          </w:p>
        </w:tc>
        <w:tc>
          <w:tcPr>
            <w:tcW w:w="3247" w:type="dxa"/>
            <w:shd w:val="clear" w:color="auto" w:fill="EAF1DD" w:themeFill="accent3" w:themeFillTint="33"/>
          </w:tcPr>
          <w:p w14:paraId="231E8586" w14:textId="578B4008" w:rsidR="00FE2C57" w:rsidRPr="00B554BC" w:rsidRDefault="009B6F58" w:rsidP="000A1DFD">
            <w:pPr>
              <w:rPr>
                <w:b/>
                <w:sz w:val="24"/>
                <w:szCs w:val="24"/>
              </w:rPr>
            </w:pPr>
            <w:r>
              <w:rPr>
                <w:b/>
                <w:sz w:val="24"/>
                <w:szCs w:val="24"/>
              </w:rPr>
              <w:t>Prohibited Substances</w:t>
            </w:r>
          </w:p>
        </w:tc>
        <w:tc>
          <w:tcPr>
            <w:tcW w:w="3505" w:type="dxa"/>
            <w:shd w:val="clear" w:color="auto" w:fill="EAF1DD" w:themeFill="accent3" w:themeFillTint="33"/>
          </w:tcPr>
          <w:p w14:paraId="64F528AA" w14:textId="77777777" w:rsidR="00FE2C57" w:rsidRPr="00B554BC" w:rsidRDefault="00FE2C57" w:rsidP="000A1DFD">
            <w:pPr>
              <w:rPr>
                <w:b/>
                <w:sz w:val="24"/>
                <w:szCs w:val="24"/>
              </w:rPr>
            </w:pPr>
            <w:r w:rsidRPr="00B554BC">
              <w:rPr>
                <w:b/>
                <w:sz w:val="24"/>
                <w:szCs w:val="24"/>
              </w:rPr>
              <w:t xml:space="preserve">Effective Date </w:t>
            </w:r>
          </w:p>
        </w:tc>
      </w:tr>
      <w:tr w:rsidR="00FE2C57" w:rsidRPr="00E91927" w14:paraId="727E48A3" w14:textId="77777777" w:rsidTr="007F0834">
        <w:trPr>
          <w:cantSplit/>
        </w:trPr>
        <w:tc>
          <w:tcPr>
            <w:tcW w:w="2603" w:type="dxa"/>
            <w:shd w:val="clear" w:color="auto" w:fill="auto"/>
          </w:tcPr>
          <w:p w14:paraId="459F74A6" w14:textId="77777777" w:rsidR="00FE2C57" w:rsidRPr="00B554BC" w:rsidRDefault="00FE2C57" w:rsidP="000A1DFD">
            <w:pPr>
              <w:rPr>
                <w:sz w:val="24"/>
                <w:szCs w:val="24"/>
              </w:rPr>
            </w:pPr>
            <w:r w:rsidRPr="00B554BC">
              <w:rPr>
                <w:sz w:val="24"/>
                <w:szCs w:val="24"/>
              </w:rPr>
              <w:t>Rigid polyurethane (PU) high-pressure two-component spray foam</w:t>
            </w:r>
          </w:p>
        </w:tc>
        <w:tc>
          <w:tcPr>
            <w:tcW w:w="3247" w:type="dxa"/>
            <w:shd w:val="clear" w:color="auto" w:fill="auto"/>
          </w:tcPr>
          <w:p w14:paraId="114AD35B" w14:textId="149FA012" w:rsidR="00FE2C57" w:rsidRPr="00B554BC" w:rsidRDefault="00FE2C57">
            <w:pPr>
              <w:rPr>
                <w:sz w:val="24"/>
                <w:szCs w:val="24"/>
              </w:rPr>
            </w:pPr>
            <w:r w:rsidRPr="00B554BC">
              <w:rPr>
                <w:sz w:val="24"/>
                <w:szCs w:val="24"/>
              </w:rPr>
              <w:t xml:space="preserve">HFC-134a, HFC-245fa, and blends thereof; blends of HFC365mfc with at least </w:t>
            </w:r>
            <w:r w:rsidR="00675D73" w:rsidRPr="00B554BC">
              <w:rPr>
                <w:sz w:val="24"/>
                <w:szCs w:val="24"/>
              </w:rPr>
              <w:t xml:space="preserve">4 </w:t>
            </w:r>
            <w:r w:rsidRPr="00B554BC">
              <w:rPr>
                <w:sz w:val="24"/>
                <w:szCs w:val="24"/>
              </w:rPr>
              <w:t xml:space="preserve">percent HFC-245fa, and commercial blends of HFC-365mfc with 7 to 13 percent HFC-227ea and the remainder HFC-365mfc; and </w:t>
            </w:r>
            <w:proofErr w:type="spellStart"/>
            <w:r w:rsidRPr="00B554BC">
              <w:rPr>
                <w:sz w:val="24"/>
                <w:szCs w:val="24"/>
              </w:rPr>
              <w:t>Formacel</w:t>
            </w:r>
            <w:proofErr w:type="spellEnd"/>
            <w:r w:rsidRPr="00B554BC">
              <w:rPr>
                <w:sz w:val="24"/>
                <w:szCs w:val="24"/>
              </w:rPr>
              <w:t xml:space="preserve"> TI</w:t>
            </w:r>
          </w:p>
        </w:tc>
        <w:tc>
          <w:tcPr>
            <w:tcW w:w="3505" w:type="dxa"/>
            <w:shd w:val="clear" w:color="auto" w:fill="auto"/>
          </w:tcPr>
          <w:p w14:paraId="7E9B15BC" w14:textId="2443AD5C" w:rsidR="00FE2C57" w:rsidRPr="00B554BC" w:rsidRDefault="00FE2C57" w:rsidP="00B554BC">
            <w:pPr>
              <w:contextualSpacing/>
              <w:rPr>
                <w:sz w:val="24"/>
                <w:szCs w:val="24"/>
              </w:rPr>
            </w:pPr>
            <w:r w:rsidRPr="00B554BC">
              <w:rPr>
                <w:sz w:val="24"/>
                <w:szCs w:val="24"/>
              </w:rPr>
              <w:t xml:space="preserve">Unacceptable </w:t>
            </w:r>
            <w:r w:rsidR="00D016CA" w:rsidRPr="00B554BC">
              <w:rPr>
                <w:sz w:val="24"/>
                <w:szCs w:val="24"/>
              </w:rPr>
              <w:t>as of January 1, 2020</w:t>
            </w:r>
            <w:r w:rsidRPr="00B554BC">
              <w:rPr>
                <w:sz w:val="24"/>
                <w:szCs w:val="24"/>
              </w:rPr>
              <w:t xml:space="preserve">, except </w:t>
            </w:r>
            <w:r w:rsidR="00D016CA" w:rsidRPr="00B554BC">
              <w:rPr>
                <w:sz w:val="24"/>
                <w:szCs w:val="24"/>
              </w:rPr>
              <w:t xml:space="preserve">where </w:t>
            </w:r>
            <w:proofErr w:type="gramStart"/>
            <w:r w:rsidR="00D016CA" w:rsidRPr="00B554BC">
              <w:rPr>
                <w:sz w:val="24"/>
                <w:szCs w:val="24"/>
              </w:rPr>
              <w:t>allowed</w:t>
            </w:r>
            <w:proofErr w:type="gramEnd"/>
            <w:r w:rsidR="00D016CA" w:rsidRPr="00B554BC">
              <w:rPr>
                <w:sz w:val="24"/>
                <w:szCs w:val="24"/>
              </w:rPr>
              <w:t xml:space="preserve"> under narrow use limit.</w:t>
            </w:r>
            <w:r w:rsidRPr="00B554BC">
              <w:rPr>
                <w:sz w:val="24"/>
                <w:szCs w:val="24"/>
              </w:rPr>
              <w:t xml:space="preserve"> </w:t>
            </w:r>
          </w:p>
          <w:p w14:paraId="1E63FC3E" w14:textId="77777777" w:rsidR="00D016CA" w:rsidRPr="00B554BC" w:rsidRDefault="00D016CA" w:rsidP="00B554BC">
            <w:pPr>
              <w:contextualSpacing/>
              <w:rPr>
                <w:sz w:val="24"/>
                <w:szCs w:val="24"/>
              </w:rPr>
            </w:pPr>
          </w:p>
          <w:p w14:paraId="1E9DB8AC" w14:textId="78E5E28A" w:rsidR="00FE2C57" w:rsidRPr="00B554BC" w:rsidRDefault="00D016CA" w:rsidP="00B554BC">
            <w:pPr>
              <w:contextualSpacing/>
              <w:rPr>
                <w:sz w:val="24"/>
                <w:szCs w:val="24"/>
              </w:rPr>
            </w:pPr>
            <w:r w:rsidRPr="00B554BC">
              <w:rPr>
                <w:sz w:val="24"/>
                <w:szCs w:val="24"/>
              </w:rPr>
              <w:t>N</w:t>
            </w:r>
            <w:r w:rsidR="00FE2C57" w:rsidRPr="00B554BC">
              <w:rPr>
                <w:sz w:val="24"/>
                <w:szCs w:val="24"/>
              </w:rPr>
              <w:t>arrowed use limits</w:t>
            </w:r>
            <w:r w:rsidRPr="00B554BC">
              <w:rPr>
                <w:sz w:val="24"/>
                <w:szCs w:val="24"/>
              </w:rPr>
              <w:t xml:space="preserve"> allow</w:t>
            </w:r>
            <w:r w:rsidR="00FE2C57" w:rsidRPr="00B554BC">
              <w:rPr>
                <w:sz w:val="24"/>
                <w:szCs w:val="24"/>
              </w:rPr>
              <w:t xml:space="preserve"> for military or space- and aeronautics-related applications</w:t>
            </w:r>
            <w:r w:rsidRPr="00B554BC">
              <w:rPr>
                <w:sz w:val="24"/>
                <w:szCs w:val="24"/>
              </w:rPr>
              <w:t xml:space="preserve"> where reasonable efforts </w:t>
            </w:r>
            <w:proofErr w:type="gramStart"/>
            <w:r w:rsidRPr="00B554BC">
              <w:rPr>
                <w:sz w:val="24"/>
                <w:szCs w:val="24"/>
              </w:rPr>
              <w:t>have been made</w:t>
            </w:r>
            <w:proofErr w:type="gramEnd"/>
            <w:r w:rsidRPr="00B554BC">
              <w:rPr>
                <w:sz w:val="24"/>
                <w:szCs w:val="24"/>
              </w:rPr>
              <w:t xml:space="preserve"> to ascertain that other alternatives are not technically feasible due to performance or safety requirements.</w:t>
            </w:r>
          </w:p>
          <w:p w14:paraId="1150614C" w14:textId="77777777" w:rsidR="00D016CA" w:rsidRPr="00B554BC" w:rsidRDefault="00D016CA" w:rsidP="00B554BC">
            <w:pPr>
              <w:contextualSpacing/>
              <w:rPr>
                <w:sz w:val="24"/>
                <w:szCs w:val="24"/>
              </w:rPr>
            </w:pPr>
          </w:p>
          <w:p w14:paraId="5A6FEA25" w14:textId="4C025A56" w:rsidR="00FE2C57" w:rsidRPr="00B554BC" w:rsidRDefault="00FE2C57" w:rsidP="00B554BC">
            <w:pPr>
              <w:contextualSpacing/>
              <w:rPr>
                <w:sz w:val="24"/>
                <w:szCs w:val="24"/>
              </w:rPr>
            </w:pPr>
            <w:r w:rsidRPr="00B554BC">
              <w:rPr>
                <w:sz w:val="24"/>
                <w:szCs w:val="24"/>
              </w:rPr>
              <w:t>Unacceptable for military or space- and aeronautics-related applications as of January 1, 2025.</w:t>
            </w:r>
          </w:p>
          <w:p w14:paraId="31BA8E66" w14:textId="77777777" w:rsidR="00675D73" w:rsidRPr="00B554BC" w:rsidRDefault="00675D73" w:rsidP="00B554BC">
            <w:pPr>
              <w:rPr>
                <w:sz w:val="24"/>
                <w:szCs w:val="24"/>
              </w:rPr>
            </w:pPr>
          </w:p>
          <w:p w14:paraId="53BAB229" w14:textId="4F92119D" w:rsidR="00D016CA" w:rsidRPr="00B554BC" w:rsidRDefault="00D016CA" w:rsidP="00D016CA">
            <w:pPr>
              <w:spacing w:after="200"/>
              <w:rPr>
                <w:sz w:val="24"/>
                <w:szCs w:val="24"/>
              </w:rPr>
            </w:pPr>
            <w:r w:rsidRPr="00B554BC">
              <w:rPr>
                <w:sz w:val="24"/>
                <w:szCs w:val="24"/>
              </w:rPr>
              <w:t xml:space="preserve">Closed cell foam products and products containing closed cell foams (in all applications except military or space- and aeronautics-related applications) manufactured on or before January 1, 2020, </w:t>
            </w:r>
            <w:proofErr w:type="gramStart"/>
            <w:r w:rsidRPr="00B554BC">
              <w:rPr>
                <w:sz w:val="24"/>
                <w:szCs w:val="24"/>
              </w:rPr>
              <w:t>may be used</w:t>
            </w:r>
            <w:proofErr w:type="gramEnd"/>
            <w:r w:rsidRPr="00B554BC">
              <w:rPr>
                <w:sz w:val="24"/>
                <w:szCs w:val="24"/>
              </w:rPr>
              <w:t xml:space="preserve"> after that date. </w:t>
            </w:r>
          </w:p>
          <w:p w14:paraId="23C25D34" w14:textId="3723ACC4" w:rsidR="00D016CA" w:rsidRPr="00B554BC" w:rsidRDefault="00D016CA" w:rsidP="00B554BC">
            <w:pPr>
              <w:spacing w:after="200"/>
              <w:rPr>
                <w:sz w:val="24"/>
                <w:szCs w:val="24"/>
              </w:rPr>
            </w:pPr>
            <w:r w:rsidRPr="00B554BC">
              <w:rPr>
                <w:sz w:val="24"/>
                <w:szCs w:val="24"/>
              </w:rPr>
              <w:t xml:space="preserve">Closed cell foam products and products containing closed cell foams in military or space- and aeronautics-related applications manufactured or before January 1, 2025, </w:t>
            </w:r>
            <w:proofErr w:type="gramStart"/>
            <w:r w:rsidRPr="00B554BC">
              <w:rPr>
                <w:sz w:val="24"/>
                <w:szCs w:val="24"/>
              </w:rPr>
              <w:t>may be used</w:t>
            </w:r>
            <w:proofErr w:type="gramEnd"/>
            <w:r w:rsidRPr="00B554BC">
              <w:rPr>
                <w:sz w:val="24"/>
                <w:szCs w:val="24"/>
              </w:rPr>
              <w:t xml:space="preserve"> after that date.</w:t>
            </w:r>
          </w:p>
        </w:tc>
      </w:tr>
    </w:tbl>
    <w:p w14:paraId="5B51BE70" w14:textId="24878FEB" w:rsidR="00A929F3" w:rsidRDefault="00A929F3"/>
    <w:p w14:paraId="7FA8FBD1" w14:textId="2F834450" w:rsidR="00A929F3" w:rsidRDefault="00A929F3">
      <w:r>
        <w:br w:type="page"/>
      </w:r>
    </w:p>
    <w:p w14:paraId="640EF2DC" w14:textId="77777777" w:rsidR="00A929F3" w:rsidRPr="00B554BC" w:rsidRDefault="00A929F3" w:rsidP="00A929F3">
      <w:pPr>
        <w:pStyle w:val="NoSpacing"/>
        <w:keepNext/>
        <w:widowControl w:val="0"/>
        <w:rPr>
          <w:rFonts w:ascii="Arial" w:hAnsi="Arial" w:cs="Arial"/>
          <w:b/>
          <w:sz w:val="24"/>
          <w:szCs w:val="24"/>
        </w:rPr>
      </w:pPr>
      <w:r w:rsidRPr="00B554BC">
        <w:rPr>
          <w:rFonts w:ascii="Arial" w:hAnsi="Arial" w:cs="Arial"/>
          <w:b/>
          <w:sz w:val="24"/>
          <w:szCs w:val="24"/>
        </w:rPr>
        <w:lastRenderedPageBreak/>
        <w:t>FOAMS (Continued)</w:t>
      </w:r>
    </w:p>
    <w:tbl>
      <w:tblPr>
        <w:tblStyle w:val="TableGrid"/>
        <w:tblW w:w="0" w:type="auto"/>
        <w:tblInd w:w="-5" w:type="dxa"/>
        <w:tblLook w:val="04A0" w:firstRow="1" w:lastRow="0" w:firstColumn="1" w:lastColumn="0" w:noHBand="0" w:noVBand="1"/>
      </w:tblPr>
      <w:tblGrid>
        <w:gridCol w:w="2603"/>
        <w:gridCol w:w="3247"/>
        <w:gridCol w:w="3505"/>
      </w:tblGrid>
      <w:tr w:rsidR="00A929F3" w:rsidRPr="00E91927" w14:paraId="6CC87C61" w14:textId="77777777" w:rsidTr="009B6F58">
        <w:trPr>
          <w:cantSplit/>
        </w:trPr>
        <w:tc>
          <w:tcPr>
            <w:tcW w:w="2603" w:type="dxa"/>
            <w:shd w:val="clear" w:color="auto" w:fill="EAF1DD" w:themeFill="accent3" w:themeFillTint="33"/>
          </w:tcPr>
          <w:p w14:paraId="3347578C" w14:textId="77777777" w:rsidR="00A929F3" w:rsidRPr="00B554BC" w:rsidRDefault="00A929F3" w:rsidP="009B6F58">
            <w:pPr>
              <w:rPr>
                <w:b/>
                <w:sz w:val="24"/>
                <w:szCs w:val="24"/>
              </w:rPr>
            </w:pPr>
            <w:r w:rsidRPr="00B554BC">
              <w:rPr>
                <w:b/>
                <w:sz w:val="24"/>
                <w:szCs w:val="24"/>
              </w:rPr>
              <w:t>End-Use</w:t>
            </w:r>
          </w:p>
        </w:tc>
        <w:tc>
          <w:tcPr>
            <w:tcW w:w="3247" w:type="dxa"/>
            <w:shd w:val="clear" w:color="auto" w:fill="EAF1DD" w:themeFill="accent3" w:themeFillTint="33"/>
          </w:tcPr>
          <w:p w14:paraId="52F6698E" w14:textId="14245C09" w:rsidR="00A929F3" w:rsidRPr="00B554BC" w:rsidRDefault="009B6F58" w:rsidP="009B6F58">
            <w:pPr>
              <w:rPr>
                <w:b/>
                <w:sz w:val="24"/>
                <w:szCs w:val="24"/>
              </w:rPr>
            </w:pPr>
            <w:r>
              <w:rPr>
                <w:b/>
                <w:sz w:val="24"/>
                <w:szCs w:val="24"/>
              </w:rPr>
              <w:t>Prohibited Substances</w:t>
            </w:r>
          </w:p>
        </w:tc>
        <w:tc>
          <w:tcPr>
            <w:tcW w:w="3505" w:type="dxa"/>
            <w:shd w:val="clear" w:color="auto" w:fill="EAF1DD" w:themeFill="accent3" w:themeFillTint="33"/>
          </w:tcPr>
          <w:p w14:paraId="523C424E" w14:textId="77777777" w:rsidR="00A929F3" w:rsidRPr="00B554BC" w:rsidRDefault="00A929F3" w:rsidP="009B6F58">
            <w:pPr>
              <w:rPr>
                <w:b/>
                <w:sz w:val="24"/>
                <w:szCs w:val="24"/>
              </w:rPr>
            </w:pPr>
            <w:r w:rsidRPr="00B554BC">
              <w:rPr>
                <w:b/>
                <w:sz w:val="24"/>
                <w:szCs w:val="24"/>
              </w:rPr>
              <w:t xml:space="preserve">Effective Date </w:t>
            </w:r>
          </w:p>
        </w:tc>
      </w:tr>
      <w:tr w:rsidR="00FE2C57" w:rsidRPr="00E91927" w14:paraId="26484AA0" w14:textId="77777777" w:rsidTr="007F0834">
        <w:trPr>
          <w:cantSplit/>
        </w:trPr>
        <w:tc>
          <w:tcPr>
            <w:tcW w:w="2603" w:type="dxa"/>
            <w:shd w:val="clear" w:color="auto" w:fill="auto"/>
          </w:tcPr>
          <w:p w14:paraId="71B5909E" w14:textId="77777777" w:rsidR="00FE2C57" w:rsidRPr="00B554BC" w:rsidRDefault="00FE2C57" w:rsidP="000A1DFD">
            <w:pPr>
              <w:rPr>
                <w:sz w:val="24"/>
                <w:szCs w:val="24"/>
              </w:rPr>
            </w:pPr>
            <w:r w:rsidRPr="00B554BC">
              <w:rPr>
                <w:sz w:val="24"/>
                <w:szCs w:val="24"/>
              </w:rPr>
              <w:t>Rigid PU low-pressure two-component spray foam</w:t>
            </w:r>
          </w:p>
        </w:tc>
        <w:tc>
          <w:tcPr>
            <w:tcW w:w="3247" w:type="dxa"/>
            <w:shd w:val="clear" w:color="auto" w:fill="auto"/>
          </w:tcPr>
          <w:p w14:paraId="5D7A03E5" w14:textId="346E866F" w:rsidR="00FE2C57" w:rsidRPr="00B554BC" w:rsidRDefault="00FE2C57">
            <w:pPr>
              <w:rPr>
                <w:sz w:val="24"/>
                <w:szCs w:val="24"/>
              </w:rPr>
            </w:pPr>
            <w:r w:rsidRPr="00B554BC">
              <w:rPr>
                <w:sz w:val="24"/>
                <w:szCs w:val="24"/>
              </w:rPr>
              <w:t xml:space="preserve">HFC-134a, HFC-245fa, and blends thereof; blends of HFC365mfc with at least </w:t>
            </w:r>
            <w:r w:rsidR="00675D73" w:rsidRPr="00B554BC">
              <w:rPr>
                <w:sz w:val="24"/>
                <w:szCs w:val="24"/>
              </w:rPr>
              <w:t xml:space="preserve">4 </w:t>
            </w:r>
            <w:r w:rsidRPr="00B554BC">
              <w:rPr>
                <w:sz w:val="24"/>
                <w:szCs w:val="24"/>
              </w:rPr>
              <w:t xml:space="preserve">percent HFC-245fa, and commercial blends of HFC-365mfc with 7 to 13 percent HFC-227ea and the remainder HFC-365mfc; and </w:t>
            </w:r>
            <w:proofErr w:type="spellStart"/>
            <w:r w:rsidRPr="00B554BC">
              <w:rPr>
                <w:sz w:val="24"/>
                <w:szCs w:val="24"/>
              </w:rPr>
              <w:t>Formacel</w:t>
            </w:r>
            <w:proofErr w:type="spellEnd"/>
            <w:r w:rsidRPr="00B554BC">
              <w:rPr>
                <w:sz w:val="24"/>
                <w:szCs w:val="24"/>
              </w:rPr>
              <w:t xml:space="preserve"> TI</w:t>
            </w:r>
          </w:p>
        </w:tc>
        <w:tc>
          <w:tcPr>
            <w:tcW w:w="3505" w:type="dxa"/>
            <w:shd w:val="clear" w:color="auto" w:fill="auto"/>
          </w:tcPr>
          <w:p w14:paraId="2CF443D5" w14:textId="0F28242C" w:rsidR="00FE2C57" w:rsidRPr="00B554BC" w:rsidRDefault="00FE2C57" w:rsidP="00B554BC">
            <w:pPr>
              <w:contextualSpacing/>
              <w:rPr>
                <w:sz w:val="24"/>
                <w:szCs w:val="24"/>
              </w:rPr>
            </w:pPr>
            <w:r w:rsidRPr="00B554BC">
              <w:rPr>
                <w:sz w:val="24"/>
                <w:szCs w:val="24"/>
              </w:rPr>
              <w:t>Unacceptable for all uses</w:t>
            </w:r>
            <w:r w:rsidR="00D016CA" w:rsidRPr="00B554BC">
              <w:rPr>
                <w:sz w:val="24"/>
                <w:szCs w:val="24"/>
              </w:rPr>
              <w:t xml:space="preserve"> as of January 1, 2021</w:t>
            </w:r>
            <w:r w:rsidRPr="00B554BC">
              <w:rPr>
                <w:sz w:val="24"/>
                <w:szCs w:val="24"/>
              </w:rPr>
              <w:t xml:space="preserve">, except </w:t>
            </w:r>
            <w:r w:rsidR="00D016CA" w:rsidRPr="00B554BC">
              <w:rPr>
                <w:sz w:val="24"/>
                <w:szCs w:val="24"/>
              </w:rPr>
              <w:t xml:space="preserve">where </w:t>
            </w:r>
            <w:proofErr w:type="gramStart"/>
            <w:r w:rsidR="00D016CA" w:rsidRPr="00B554BC">
              <w:rPr>
                <w:sz w:val="24"/>
                <w:szCs w:val="24"/>
              </w:rPr>
              <w:t>allowed</w:t>
            </w:r>
            <w:proofErr w:type="gramEnd"/>
            <w:r w:rsidR="00D016CA" w:rsidRPr="00B554BC">
              <w:rPr>
                <w:sz w:val="24"/>
                <w:szCs w:val="24"/>
              </w:rPr>
              <w:t xml:space="preserve"> under narrow use limit</w:t>
            </w:r>
            <w:r w:rsidRPr="00B554BC">
              <w:rPr>
                <w:sz w:val="24"/>
                <w:szCs w:val="24"/>
              </w:rPr>
              <w:t xml:space="preserve">. </w:t>
            </w:r>
          </w:p>
          <w:p w14:paraId="12CCECB5" w14:textId="77777777" w:rsidR="00675D73" w:rsidRPr="00B554BC" w:rsidRDefault="00675D73" w:rsidP="00B554BC">
            <w:pPr>
              <w:contextualSpacing/>
              <w:rPr>
                <w:sz w:val="24"/>
                <w:szCs w:val="24"/>
              </w:rPr>
            </w:pPr>
          </w:p>
          <w:p w14:paraId="31DAFB7A" w14:textId="61125377" w:rsidR="00FE2C57" w:rsidRPr="00B554BC" w:rsidRDefault="00D016CA" w:rsidP="00B554BC">
            <w:pPr>
              <w:contextualSpacing/>
              <w:rPr>
                <w:sz w:val="24"/>
                <w:szCs w:val="24"/>
              </w:rPr>
            </w:pPr>
            <w:r w:rsidRPr="00B554BC">
              <w:rPr>
                <w:sz w:val="24"/>
                <w:szCs w:val="24"/>
              </w:rPr>
              <w:t>N</w:t>
            </w:r>
            <w:r w:rsidR="00FE2C57" w:rsidRPr="00B554BC">
              <w:rPr>
                <w:sz w:val="24"/>
                <w:szCs w:val="24"/>
              </w:rPr>
              <w:t>arrowed use limits</w:t>
            </w:r>
            <w:r w:rsidRPr="00B554BC">
              <w:rPr>
                <w:sz w:val="24"/>
                <w:szCs w:val="24"/>
              </w:rPr>
              <w:t xml:space="preserve"> allow</w:t>
            </w:r>
            <w:r w:rsidR="00FE2C57" w:rsidRPr="00B554BC">
              <w:rPr>
                <w:sz w:val="24"/>
                <w:szCs w:val="24"/>
              </w:rPr>
              <w:t xml:space="preserve"> for military or space- and aeronautics-related applications</w:t>
            </w:r>
            <w:r w:rsidRPr="00B554BC">
              <w:rPr>
                <w:sz w:val="24"/>
                <w:szCs w:val="24"/>
              </w:rPr>
              <w:t xml:space="preserve"> where reasonable efforts </w:t>
            </w:r>
            <w:proofErr w:type="gramStart"/>
            <w:r w:rsidRPr="00B554BC">
              <w:rPr>
                <w:sz w:val="24"/>
                <w:szCs w:val="24"/>
              </w:rPr>
              <w:t>have been made</w:t>
            </w:r>
            <w:proofErr w:type="gramEnd"/>
            <w:r w:rsidRPr="00B554BC">
              <w:rPr>
                <w:sz w:val="24"/>
                <w:szCs w:val="24"/>
              </w:rPr>
              <w:t xml:space="preserve"> to ascertain that other alternatives are not technically feasible due to performance or safety requirements.</w:t>
            </w:r>
          </w:p>
          <w:p w14:paraId="60B306E9" w14:textId="77777777" w:rsidR="00675D73" w:rsidRPr="00B554BC" w:rsidRDefault="00675D73" w:rsidP="00B554BC">
            <w:pPr>
              <w:contextualSpacing/>
              <w:rPr>
                <w:sz w:val="24"/>
                <w:szCs w:val="24"/>
              </w:rPr>
            </w:pPr>
          </w:p>
          <w:p w14:paraId="07F75A2A" w14:textId="77777777" w:rsidR="00A9625C" w:rsidRPr="00B554BC" w:rsidRDefault="00FE2C57" w:rsidP="00B554BC">
            <w:pPr>
              <w:contextualSpacing/>
              <w:rPr>
                <w:sz w:val="24"/>
                <w:szCs w:val="24"/>
              </w:rPr>
            </w:pPr>
            <w:r w:rsidRPr="00B554BC">
              <w:rPr>
                <w:sz w:val="24"/>
                <w:szCs w:val="24"/>
              </w:rPr>
              <w:t>Unacceptable for military or space- and aeronautics-related applications as of January 1, 2025.</w:t>
            </w:r>
          </w:p>
          <w:p w14:paraId="1C6F6865" w14:textId="77777777" w:rsidR="00B650D5" w:rsidRPr="00B554BC" w:rsidRDefault="00B650D5" w:rsidP="00B554BC">
            <w:pPr>
              <w:contextualSpacing/>
              <w:rPr>
                <w:sz w:val="24"/>
                <w:szCs w:val="24"/>
              </w:rPr>
            </w:pPr>
          </w:p>
          <w:p w14:paraId="38EE3A88" w14:textId="51EB72AD" w:rsidR="00B650D5" w:rsidRPr="00B554BC" w:rsidRDefault="00B650D5" w:rsidP="00BA1DAC">
            <w:pPr>
              <w:contextualSpacing/>
              <w:rPr>
                <w:sz w:val="24"/>
                <w:szCs w:val="24"/>
              </w:rPr>
            </w:pPr>
            <w:proofErr w:type="gramStart"/>
            <w:r w:rsidRPr="00B554BC">
              <w:rPr>
                <w:color w:val="333333"/>
                <w:sz w:val="24"/>
                <w:szCs w:val="24"/>
              </w:rPr>
              <w:t>Low pressure</w:t>
            </w:r>
            <w:proofErr w:type="gramEnd"/>
            <w:r w:rsidRPr="00B554BC">
              <w:rPr>
                <w:color w:val="333333"/>
                <w:sz w:val="24"/>
                <w:szCs w:val="24"/>
              </w:rPr>
              <w:t xml:space="preserve"> two-component spray foam kits manufactured with these </w:t>
            </w:r>
            <w:r w:rsidR="00BA1DAC">
              <w:rPr>
                <w:color w:val="333333"/>
                <w:sz w:val="24"/>
                <w:szCs w:val="24"/>
              </w:rPr>
              <w:t>substances</w:t>
            </w:r>
            <w:r w:rsidR="00BA1DAC" w:rsidRPr="00B554BC">
              <w:rPr>
                <w:color w:val="333333"/>
                <w:sz w:val="24"/>
                <w:szCs w:val="24"/>
              </w:rPr>
              <w:t xml:space="preserve"> </w:t>
            </w:r>
            <w:r w:rsidRPr="00B554BC">
              <w:rPr>
                <w:color w:val="333333"/>
                <w:sz w:val="24"/>
                <w:szCs w:val="24"/>
              </w:rPr>
              <w:t>on or before January 1, 2025, may be used after that date.</w:t>
            </w:r>
          </w:p>
        </w:tc>
      </w:tr>
      <w:tr w:rsidR="00FE2C57" w:rsidRPr="00E91927" w14:paraId="3FD24638" w14:textId="77777777" w:rsidTr="007F0834">
        <w:trPr>
          <w:cantSplit/>
        </w:trPr>
        <w:tc>
          <w:tcPr>
            <w:tcW w:w="2603" w:type="dxa"/>
            <w:shd w:val="clear" w:color="auto" w:fill="auto"/>
          </w:tcPr>
          <w:p w14:paraId="3E63A016" w14:textId="77777777" w:rsidR="00FE2C57" w:rsidRPr="00B554BC" w:rsidRDefault="00FE2C57" w:rsidP="000A1DFD">
            <w:pPr>
              <w:rPr>
                <w:sz w:val="24"/>
                <w:szCs w:val="24"/>
              </w:rPr>
            </w:pPr>
            <w:r w:rsidRPr="00B554BC">
              <w:rPr>
                <w:sz w:val="24"/>
                <w:szCs w:val="24"/>
              </w:rPr>
              <w:t>Rigid PU one-component foam sealants</w:t>
            </w:r>
          </w:p>
        </w:tc>
        <w:tc>
          <w:tcPr>
            <w:tcW w:w="3247" w:type="dxa"/>
            <w:shd w:val="clear" w:color="auto" w:fill="auto"/>
          </w:tcPr>
          <w:p w14:paraId="0F013C2B" w14:textId="325739FE" w:rsidR="00FE2C57" w:rsidRPr="00B554BC" w:rsidRDefault="00FE2C57">
            <w:pPr>
              <w:rPr>
                <w:sz w:val="24"/>
                <w:szCs w:val="24"/>
              </w:rPr>
            </w:pPr>
            <w:r w:rsidRPr="00B554BC">
              <w:rPr>
                <w:sz w:val="24"/>
                <w:szCs w:val="24"/>
              </w:rPr>
              <w:t xml:space="preserve">HFC-134a, HFC-245fa, and blends thereof; blends of HFC365mfc with at least </w:t>
            </w:r>
            <w:r w:rsidR="00B650D5" w:rsidRPr="00B554BC">
              <w:rPr>
                <w:sz w:val="24"/>
                <w:szCs w:val="24"/>
              </w:rPr>
              <w:t xml:space="preserve">4 </w:t>
            </w:r>
            <w:r w:rsidRPr="00B554BC">
              <w:rPr>
                <w:sz w:val="24"/>
                <w:szCs w:val="24"/>
              </w:rPr>
              <w:t xml:space="preserve">percent HFC-245fa, and commercial blends of HFC-365mfc with 7 to 13 percent HFC-227ea and the remainder HFC-365mfc; and </w:t>
            </w:r>
            <w:proofErr w:type="spellStart"/>
            <w:r w:rsidRPr="00B554BC">
              <w:rPr>
                <w:sz w:val="24"/>
                <w:szCs w:val="24"/>
              </w:rPr>
              <w:t>Formacel</w:t>
            </w:r>
            <w:proofErr w:type="spellEnd"/>
            <w:r w:rsidRPr="00B554BC">
              <w:rPr>
                <w:sz w:val="24"/>
                <w:szCs w:val="24"/>
              </w:rPr>
              <w:t xml:space="preserve"> TI</w:t>
            </w:r>
          </w:p>
        </w:tc>
        <w:tc>
          <w:tcPr>
            <w:tcW w:w="3505" w:type="dxa"/>
            <w:shd w:val="clear" w:color="auto" w:fill="auto"/>
          </w:tcPr>
          <w:p w14:paraId="176F77BA" w14:textId="77777777" w:rsidR="00FE2C57" w:rsidRPr="00B554BC" w:rsidRDefault="00FE2C57" w:rsidP="000A1DFD">
            <w:pPr>
              <w:rPr>
                <w:sz w:val="24"/>
                <w:szCs w:val="24"/>
              </w:rPr>
            </w:pPr>
            <w:r w:rsidRPr="00B554BC">
              <w:rPr>
                <w:sz w:val="24"/>
                <w:szCs w:val="24"/>
              </w:rPr>
              <w:t>Unacceptable, as of January 1, 2020.</w:t>
            </w:r>
          </w:p>
          <w:p w14:paraId="6DCF1295" w14:textId="77777777" w:rsidR="00A9625C" w:rsidRPr="00B554BC" w:rsidRDefault="00A9625C" w:rsidP="000A1DFD">
            <w:pPr>
              <w:rPr>
                <w:sz w:val="24"/>
                <w:szCs w:val="24"/>
              </w:rPr>
            </w:pPr>
          </w:p>
          <w:p w14:paraId="3D6DFEBC" w14:textId="10AD6AAC" w:rsidR="00A9625C" w:rsidRPr="00B554BC" w:rsidRDefault="00A9625C" w:rsidP="000A1DFD">
            <w:pPr>
              <w:rPr>
                <w:sz w:val="24"/>
                <w:szCs w:val="24"/>
              </w:rPr>
            </w:pPr>
            <w:r w:rsidRPr="00B554BC">
              <w:rPr>
                <w:sz w:val="24"/>
                <w:szCs w:val="24"/>
              </w:rPr>
              <w:t xml:space="preserve">One-component foam sealant cans manufactured on or before January 1, 2020, </w:t>
            </w:r>
            <w:proofErr w:type="gramStart"/>
            <w:r w:rsidRPr="00B554BC">
              <w:rPr>
                <w:sz w:val="24"/>
                <w:szCs w:val="24"/>
              </w:rPr>
              <w:t>may be used</w:t>
            </w:r>
            <w:proofErr w:type="gramEnd"/>
            <w:r w:rsidRPr="00B554BC">
              <w:rPr>
                <w:sz w:val="24"/>
                <w:szCs w:val="24"/>
              </w:rPr>
              <w:t xml:space="preserve"> after that date.</w:t>
            </w:r>
          </w:p>
        </w:tc>
      </w:tr>
    </w:tbl>
    <w:p w14:paraId="298A7DFE" w14:textId="60A148BF" w:rsidR="00FE2C57" w:rsidRPr="00B554BC" w:rsidRDefault="00FE2C57" w:rsidP="00FE2C57">
      <w:pPr>
        <w:spacing w:after="200"/>
        <w:rPr>
          <w:sz w:val="24"/>
          <w:szCs w:val="24"/>
        </w:rPr>
      </w:pPr>
    </w:p>
    <w:p w14:paraId="195E4B93" w14:textId="77777777" w:rsidR="00A929F3" w:rsidRDefault="00A929F3">
      <w:pPr>
        <w:rPr>
          <w:b/>
          <w:sz w:val="24"/>
          <w:szCs w:val="24"/>
        </w:rPr>
      </w:pPr>
      <w:r>
        <w:rPr>
          <w:b/>
          <w:sz w:val="24"/>
          <w:szCs w:val="24"/>
        </w:rPr>
        <w:br w:type="page"/>
      </w:r>
    </w:p>
    <w:p w14:paraId="0D3CA83E" w14:textId="77777777" w:rsidR="00FE2C57" w:rsidRPr="00B554BC" w:rsidRDefault="00FE2C57" w:rsidP="00B554BC">
      <w:pPr>
        <w:rPr>
          <w:b/>
          <w:sz w:val="24"/>
          <w:szCs w:val="24"/>
        </w:rPr>
      </w:pPr>
      <w:r w:rsidRPr="00B554BC">
        <w:rPr>
          <w:b/>
          <w:sz w:val="24"/>
          <w:szCs w:val="24"/>
        </w:rPr>
        <w:lastRenderedPageBreak/>
        <w:t>RESIDENTIAL REFRIGERATION APPLIANCES</w:t>
      </w:r>
    </w:p>
    <w:tbl>
      <w:tblPr>
        <w:tblStyle w:val="TableGrid"/>
        <w:tblW w:w="0" w:type="auto"/>
        <w:tblInd w:w="-5" w:type="dxa"/>
        <w:tblLook w:val="04A0" w:firstRow="1" w:lastRow="0" w:firstColumn="1" w:lastColumn="0" w:noHBand="0" w:noVBand="1"/>
      </w:tblPr>
      <w:tblGrid>
        <w:gridCol w:w="2500"/>
        <w:gridCol w:w="3955"/>
        <w:gridCol w:w="3116"/>
      </w:tblGrid>
      <w:tr w:rsidR="00FE2C57" w:rsidRPr="00E91927" w14:paraId="37CB4B0A" w14:textId="77777777" w:rsidTr="00A929F3">
        <w:tc>
          <w:tcPr>
            <w:tcW w:w="2500" w:type="dxa"/>
            <w:shd w:val="clear" w:color="auto" w:fill="EAF1DD" w:themeFill="accent3" w:themeFillTint="33"/>
          </w:tcPr>
          <w:p w14:paraId="6B0F0C71" w14:textId="77777777" w:rsidR="00FE2C57" w:rsidRPr="00B554BC" w:rsidRDefault="00FE2C57" w:rsidP="000A1DFD">
            <w:pPr>
              <w:rPr>
                <w:b/>
                <w:sz w:val="24"/>
                <w:szCs w:val="24"/>
              </w:rPr>
            </w:pPr>
            <w:r w:rsidRPr="00B554BC">
              <w:rPr>
                <w:b/>
                <w:sz w:val="24"/>
                <w:szCs w:val="24"/>
              </w:rPr>
              <w:t>End-Use</w:t>
            </w:r>
          </w:p>
        </w:tc>
        <w:tc>
          <w:tcPr>
            <w:tcW w:w="3955" w:type="dxa"/>
            <w:shd w:val="clear" w:color="auto" w:fill="EAF1DD" w:themeFill="accent3" w:themeFillTint="33"/>
          </w:tcPr>
          <w:p w14:paraId="3B5D348D" w14:textId="4980B647" w:rsidR="00FE2C57" w:rsidRPr="00B554BC" w:rsidRDefault="009C0C50" w:rsidP="000A1DFD">
            <w:pPr>
              <w:rPr>
                <w:b/>
                <w:sz w:val="24"/>
                <w:szCs w:val="24"/>
              </w:rPr>
            </w:pPr>
            <w:r>
              <w:rPr>
                <w:b/>
                <w:sz w:val="24"/>
                <w:szCs w:val="24"/>
              </w:rPr>
              <w:t>Prohibited Substances</w:t>
            </w:r>
          </w:p>
        </w:tc>
        <w:tc>
          <w:tcPr>
            <w:tcW w:w="3116" w:type="dxa"/>
            <w:shd w:val="clear" w:color="auto" w:fill="EAF1DD" w:themeFill="accent3" w:themeFillTint="33"/>
          </w:tcPr>
          <w:p w14:paraId="01B5D57A" w14:textId="77777777" w:rsidR="00FE2C57" w:rsidRPr="00B554BC" w:rsidRDefault="00FE2C57" w:rsidP="000A1DFD">
            <w:pPr>
              <w:rPr>
                <w:b/>
                <w:sz w:val="24"/>
                <w:szCs w:val="24"/>
              </w:rPr>
            </w:pPr>
            <w:r w:rsidRPr="00B554BC">
              <w:rPr>
                <w:b/>
                <w:sz w:val="24"/>
                <w:szCs w:val="24"/>
              </w:rPr>
              <w:t>Effective Date</w:t>
            </w:r>
          </w:p>
        </w:tc>
      </w:tr>
      <w:tr w:rsidR="00FE2C57" w:rsidRPr="00E91927" w14:paraId="2946EB4A" w14:textId="77777777" w:rsidTr="00A929F3">
        <w:tc>
          <w:tcPr>
            <w:tcW w:w="2500" w:type="dxa"/>
          </w:tcPr>
          <w:p w14:paraId="0D0A8E70" w14:textId="77777777" w:rsidR="00FE2C57" w:rsidRPr="00B554BC" w:rsidRDefault="00FE2C57" w:rsidP="000A1DFD">
            <w:pPr>
              <w:rPr>
                <w:sz w:val="24"/>
                <w:szCs w:val="24"/>
              </w:rPr>
            </w:pPr>
            <w:r w:rsidRPr="00B554BC">
              <w:rPr>
                <w:sz w:val="24"/>
                <w:szCs w:val="24"/>
              </w:rPr>
              <w:t>Household refrigerators and freezers—compact (new)</w:t>
            </w:r>
          </w:p>
        </w:tc>
        <w:tc>
          <w:tcPr>
            <w:tcW w:w="3955" w:type="dxa"/>
          </w:tcPr>
          <w:p w14:paraId="690713F6" w14:textId="18B08336" w:rsidR="00FE2C57" w:rsidRPr="00B554BC" w:rsidRDefault="00FE2C57" w:rsidP="000A1DFD">
            <w:pPr>
              <w:rPr>
                <w:sz w:val="24"/>
                <w:szCs w:val="24"/>
              </w:rPr>
            </w:pPr>
            <w:r w:rsidRPr="00B554BC">
              <w:rPr>
                <w:sz w:val="24"/>
                <w:szCs w:val="24"/>
              </w:rPr>
              <w:t>FOR12A, FOR12B, HFC</w:t>
            </w:r>
            <w:r w:rsidRPr="00B554BC">
              <w:rPr>
                <w:sz w:val="24"/>
                <w:szCs w:val="24"/>
              </w:rPr>
              <w:noBreakHyphen/>
              <w:t>134a, KDD6, R</w:t>
            </w:r>
            <w:r w:rsidRPr="00B554BC">
              <w:rPr>
                <w:sz w:val="24"/>
                <w:szCs w:val="24"/>
              </w:rPr>
              <w:noBreakHyphen/>
              <w:t>125/290/134a/600a (55.0/1.0/42.5/1.5), R</w:t>
            </w:r>
            <w:r w:rsidRPr="00B554BC">
              <w:rPr>
                <w:sz w:val="24"/>
                <w:szCs w:val="24"/>
              </w:rPr>
              <w:noBreakHyphen/>
              <w:t>404A,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w:t>
            </w:r>
            <w:r w:rsidRPr="00B554BC">
              <w:rPr>
                <w:sz w:val="24"/>
                <w:szCs w:val="24"/>
              </w:rPr>
              <w:noBreakHyphen/>
              <w:t>417A, R</w:t>
            </w:r>
            <w:r w:rsidRPr="00B554BC">
              <w:rPr>
                <w:sz w:val="24"/>
                <w:szCs w:val="24"/>
              </w:rPr>
              <w:noBreakHyphen/>
              <w:t>421A, R</w:t>
            </w:r>
            <w:r w:rsidRPr="00B554BC">
              <w:rPr>
                <w:sz w:val="24"/>
                <w:szCs w:val="24"/>
              </w:rPr>
              <w:noBreakHyphen/>
              <w:t>421B, R</w:t>
            </w:r>
            <w:r w:rsidRPr="00B554BC">
              <w:rPr>
                <w:sz w:val="24"/>
                <w:szCs w:val="24"/>
              </w:rPr>
              <w:noBreakHyphen/>
              <w:t>422A, R</w:t>
            </w:r>
            <w:r w:rsidRPr="00B554BC">
              <w:rPr>
                <w:sz w:val="24"/>
                <w:szCs w:val="24"/>
              </w:rPr>
              <w:noBreakHyphen/>
              <w:t>422B, R</w:t>
            </w:r>
            <w:r w:rsidRPr="00B554BC">
              <w:rPr>
                <w:sz w:val="24"/>
                <w:szCs w:val="24"/>
              </w:rPr>
              <w:noBreakHyphen/>
              <w:t>422C, R</w:t>
            </w:r>
            <w:r w:rsidRPr="00B554BC">
              <w:rPr>
                <w:sz w:val="24"/>
                <w:szCs w:val="24"/>
              </w:rPr>
              <w:noBreakHyphen/>
              <w:t>422D, R424A, R</w:t>
            </w:r>
            <w:r w:rsidRPr="00B554BC">
              <w:rPr>
                <w:sz w:val="24"/>
                <w:szCs w:val="24"/>
              </w:rPr>
              <w:noBreakHyphen/>
              <w:t>426A, R</w:t>
            </w:r>
            <w:r w:rsidRPr="00B554BC">
              <w:rPr>
                <w:sz w:val="24"/>
                <w:szCs w:val="24"/>
              </w:rPr>
              <w:noBreakHyphen/>
              <w:t>428A, R</w:t>
            </w:r>
            <w:r w:rsidRPr="00B554BC">
              <w:rPr>
                <w:sz w:val="24"/>
                <w:szCs w:val="24"/>
              </w:rPr>
              <w:noBreakHyphen/>
              <w:t>434A, R</w:t>
            </w:r>
            <w:r w:rsidRPr="00B554BC">
              <w:rPr>
                <w:sz w:val="24"/>
                <w:szCs w:val="24"/>
              </w:rPr>
              <w:noBreakHyphen/>
              <w:t>437A, R</w:t>
            </w:r>
            <w:r w:rsidRPr="00B554BC">
              <w:rPr>
                <w:sz w:val="24"/>
                <w:szCs w:val="24"/>
              </w:rPr>
              <w:noBreakHyphen/>
              <w:t>438A, R</w:t>
            </w:r>
            <w:r w:rsidRPr="00B554BC">
              <w:rPr>
                <w:sz w:val="24"/>
                <w:szCs w:val="24"/>
              </w:rPr>
              <w:noBreakHyphen/>
              <w:t>507A, RS24 (2002 formulation), RS</w:t>
            </w:r>
            <w:r w:rsidRPr="00B554BC">
              <w:rPr>
                <w:sz w:val="24"/>
                <w:szCs w:val="24"/>
              </w:rPr>
              <w:noBreakHyphen/>
              <w:t>44 (2003 formulation), SP34E, and THR-03</w:t>
            </w:r>
          </w:p>
        </w:tc>
        <w:tc>
          <w:tcPr>
            <w:tcW w:w="3116" w:type="dxa"/>
          </w:tcPr>
          <w:p w14:paraId="4F95A3D3" w14:textId="77777777" w:rsidR="00FE2C57" w:rsidRPr="00B554BC" w:rsidRDefault="00FE2C57" w:rsidP="000A1DFD">
            <w:pPr>
              <w:rPr>
                <w:sz w:val="24"/>
                <w:szCs w:val="24"/>
              </w:rPr>
            </w:pPr>
            <w:r w:rsidRPr="00B554BC">
              <w:rPr>
                <w:sz w:val="24"/>
                <w:szCs w:val="24"/>
              </w:rPr>
              <w:t>Unacceptable as of January 1, 2021.</w:t>
            </w:r>
          </w:p>
          <w:p w14:paraId="3ABABF3A" w14:textId="77777777" w:rsidR="00FE2C57" w:rsidRPr="00B554BC" w:rsidRDefault="00FE2C57" w:rsidP="000A1DFD">
            <w:pPr>
              <w:rPr>
                <w:sz w:val="24"/>
                <w:szCs w:val="24"/>
              </w:rPr>
            </w:pPr>
          </w:p>
        </w:tc>
      </w:tr>
      <w:tr w:rsidR="00FE2C57" w:rsidRPr="00E91927" w14:paraId="22202BFD" w14:textId="77777777" w:rsidTr="00A929F3">
        <w:tc>
          <w:tcPr>
            <w:tcW w:w="2500" w:type="dxa"/>
          </w:tcPr>
          <w:p w14:paraId="20BD39D8" w14:textId="77777777" w:rsidR="00FE2C57" w:rsidRPr="00B554BC" w:rsidRDefault="00FE2C57" w:rsidP="000A1DFD">
            <w:pPr>
              <w:rPr>
                <w:sz w:val="24"/>
                <w:szCs w:val="24"/>
              </w:rPr>
            </w:pPr>
            <w:r w:rsidRPr="00B554BC">
              <w:rPr>
                <w:sz w:val="24"/>
                <w:szCs w:val="24"/>
              </w:rPr>
              <w:t>Household refrigerators and freezers—except compact and built-in appliances (new)</w:t>
            </w:r>
          </w:p>
        </w:tc>
        <w:tc>
          <w:tcPr>
            <w:tcW w:w="3955" w:type="dxa"/>
          </w:tcPr>
          <w:p w14:paraId="1660E3A5" w14:textId="77777777" w:rsidR="00FE2C57" w:rsidRPr="00B554BC" w:rsidRDefault="00FE2C57" w:rsidP="000A1DFD">
            <w:pPr>
              <w:rPr>
                <w:sz w:val="24"/>
                <w:szCs w:val="24"/>
              </w:rPr>
            </w:pPr>
            <w:r w:rsidRPr="00B554BC">
              <w:rPr>
                <w:sz w:val="24"/>
                <w:szCs w:val="24"/>
              </w:rPr>
              <w:t>FOR12A, FOR12B, HFC</w:t>
            </w:r>
            <w:r w:rsidRPr="00B554BC">
              <w:rPr>
                <w:sz w:val="24"/>
                <w:szCs w:val="24"/>
              </w:rPr>
              <w:noBreakHyphen/>
              <w:t>134a, KDD6, R</w:t>
            </w:r>
            <w:r w:rsidRPr="00B554BC">
              <w:rPr>
                <w:sz w:val="24"/>
                <w:szCs w:val="24"/>
              </w:rPr>
              <w:noBreakHyphen/>
              <w:t>125/290/134a/600a (55.0/1.0/42.5/1.5), R</w:t>
            </w:r>
            <w:r w:rsidRPr="00B554BC">
              <w:rPr>
                <w:sz w:val="24"/>
                <w:szCs w:val="24"/>
              </w:rPr>
              <w:noBreakHyphen/>
              <w:t>404A,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w:t>
            </w:r>
            <w:r w:rsidRPr="00B554BC">
              <w:rPr>
                <w:sz w:val="24"/>
                <w:szCs w:val="24"/>
              </w:rPr>
              <w:noBreakHyphen/>
              <w:t>417A, R</w:t>
            </w:r>
            <w:r w:rsidRPr="00B554BC">
              <w:rPr>
                <w:sz w:val="24"/>
                <w:szCs w:val="24"/>
              </w:rPr>
              <w:noBreakHyphen/>
              <w:t>421A, R</w:t>
            </w:r>
            <w:r w:rsidRPr="00B554BC">
              <w:rPr>
                <w:sz w:val="24"/>
                <w:szCs w:val="24"/>
              </w:rPr>
              <w:noBreakHyphen/>
              <w:t>421B, R</w:t>
            </w:r>
            <w:r w:rsidRPr="00B554BC">
              <w:rPr>
                <w:sz w:val="24"/>
                <w:szCs w:val="24"/>
              </w:rPr>
              <w:noBreakHyphen/>
              <w:t>422A, R</w:t>
            </w:r>
            <w:r w:rsidRPr="00B554BC">
              <w:rPr>
                <w:sz w:val="24"/>
                <w:szCs w:val="24"/>
              </w:rPr>
              <w:noBreakHyphen/>
              <w:t>422B, R</w:t>
            </w:r>
            <w:r w:rsidRPr="00B554BC">
              <w:rPr>
                <w:sz w:val="24"/>
                <w:szCs w:val="24"/>
              </w:rPr>
              <w:noBreakHyphen/>
              <w:t>422C, R</w:t>
            </w:r>
            <w:r w:rsidRPr="00B554BC">
              <w:rPr>
                <w:sz w:val="24"/>
                <w:szCs w:val="24"/>
              </w:rPr>
              <w:noBreakHyphen/>
              <w:t>422D, R424A, R</w:t>
            </w:r>
            <w:r w:rsidRPr="00B554BC">
              <w:rPr>
                <w:sz w:val="24"/>
                <w:szCs w:val="24"/>
              </w:rPr>
              <w:noBreakHyphen/>
              <w:t>426A, R</w:t>
            </w:r>
            <w:r w:rsidRPr="00B554BC">
              <w:rPr>
                <w:sz w:val="24"/>
                <w:szCs w:val="24"/>
              </w:rPr>
              <w:noBreakHyphen/>
              <w:t>428A, R</w:t>
            </w:r>
            <w:r w:rsidRPr="00B554BC">
              <w:rPr>
                <w:sz w:val="24"/>
                <w:szCs w:val="24"/>
              </w:rPr>
              <w:noBreakHyphen/>
              <w:t>434A, R</w:t>
            </w:r>
            <w:r w:rsidRPr="00B554BC">
              <w:rPr>
                <w:sz w:val="24"/>
                <w:szCs w:val="24"/>
              </w:rPr>
              <w:noBreakHyphen/>
              <w:t>437A, R</w:t>
            </w:r>
            <w:r w:rsidRPr="00B554BC">
              <w:rPr>
                <w:sz w:val="24"/>
                <w:szCs w:val="24"/>
              </w:rPr>
              <w:noBreakHyphen/>
              <w:t>438A, R</w:t>
            </w:r>
            <w:r w:rsidRPr="00B554BC">
              <w:rPr>
                <w:sz w:val="24"/>
                <w:szCs w:val="24"/>
              </w:rPr>
              <w:noBreakHyphen/>
              <w:t>507A, RS24 (2002 formulation), RS</w:t>
            </w:r>
            <w:r w:rsidRPr="00B554BC">
              <w:rPr>
                <w:sz w:val="24"/>
                <w:szCs w:val="24"/>
              </w:rPr>
              <w:noBreakHyphen/>
              <w:t>44 (2003 formulation), SP34E, and THR-03</w:t>
            </w:r>
          </w:p>
        </w:tc>
        <w:tc>
          <w:tcPr>
            <w:tcW w:w="3116" w:type="dxa"/>
          </w:tcPr>
          <w:p w14:paraId="1E09F20E" w14:textId="77777777" w:rsidR="00FE2C57" w:rsidRPr="00B554BC" w:rsidRDefault="00FE2C57" w:rsidP="000A1DFD">
            <w:pPr>
              <w:rPr>
                <w:sz w:val="24"/>
                <w:szCs w:val="24"/>
              </w:rPr>
            </w:pPr>
            <w:r w:rsidRPr="00B554BC">
              <w:rPr>
                <w:sz w:val="24"/>
                <w:szCs w:val="24"/>
              </w:rPr>
              <w:t>Unacceptable as of January 1, 2022.</w:t>
            </w:r>
          </w:p>
          <w:p w14:paraId="7E97D701" w14:textId="77777777" w:rsidR="00FE2C57" w:rsidRPr="00B554BC" w:rsidRDefault="00FE2C57" w:rsidP="000A1DFD">
            <w:pPr>
              <w:rPr>
                <w:sz w:val="24"/>
                <w:szCs w:val="24"/>
              </w:rPr>
            </w:pPr>
          </w:p>
        </w:tc>
      </w:tr>
      <w:tr w:rsidR="00390A85" w:rsidRPr="00E91927" w14:paraId="21EEFD8C" w14:textId="77777777" w:rsidTr="00A929F3">
        <w:tc>
          <w:tcPr>
            <w:tcW w:w="2500" w:type="dxa"/>
          </w:tcPr>
          <w:p w14:paraId="36D08D43" w14:textId="058636D8" w:rsidR="00390A85" w:rsidRPr="00B554BC" w:rsidRDefault="00390A85" w:rsidP="000A1DFD">
            <w:pPr>
              <w:rPr>
                <w:sz w:val="24"/>
                <w:szCs w:val="24"/>
              </w:rPr>
            </w:pPr>
            <w:r w:rsidRPr="00B554BC">
              <w:rPr>
                <w:sz w:val="24"/>
                <w:szCs w:val="24"/>
              </w:rPr>
              <w:t>Household refrigerators and freezers—built in appliances (new)</w:t>
            </w:r>
          </w:p>
        </w:tc>
        <w:tc>
          <w:tcPr>
            <w:tcW w:w="3955" w:type="dxa"/>
          </w:tcPr>
          <w:p w14:paraId="79C8154F" w14:textId="6640D6EA" w:rsidR="00390A85" w:rsidRPr="00B554BC" w:rsidRDefault="00390A85" w:rsidP="000A1DFD">
            <w:pPr>
              <w:rPr>
                <w:sz w:val="24"/>
                <w:szCs w:val="24"/>
              </w:rPr>
            </w:pPr>
            <w:r w:rsidRPr="00B554BC">
              <w:rPr>
                <w:sz w:val="24"/>
                <w:szCs w:val="24"/>
              </w:rPr>
              <w:t>FOR12A, FOR12B, HFC</w:t>
            </w:r>
            <w:r w:rsidRPr="00B554BC">
              <w:rPr>
                <w:sz w:val="24"/>
                <w:szCs w:val="24"/>
              </w:rPr>
              <w:noBreakHyphen/>
              <w:t>134a, KDD6, R</w:t>
            </w:r>
            <w:r w:rsidRPr="00B554BC">
              <w:rPr>
                <w:sz w:val="24"/>
                <w:szCs w:val="24"/>
              </w:rPr>
              <w:noBreakHyphen/>
              <w:t>125/290/134a/600a (55.0/1.0/42.5/1.5), R</w:t>
            </w:r>
            <w:r w:rsidRPr="00B554BC">
              <w:rPr>
                <w:sz w:val="24"/>
                <w:szCs w:val="24"/>
              </w:rPr>
              <w:noBreakHyphen/>
              <w:t>404A,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w:t>
            </w:r>
            <w:r w:rsidRPr="00B554BC">
              <w:rPr>
                <w:sz w:val="24"/>
                <w:szCs w:val="24"/>
              </w:rPr>
              <w:noBreakHyphen/>
              <w:t>417A, R</w:t>
            </w:r>
            <w:r w:rsidRPr="00B554BC">
              <w:rPr>
                <w:sz w:val="24"/>
                <w:szCs w:val="24"/>
              </w:rPr>
              <w:noBreakHyphen/>
              <w:t>421A, R</w:t>
            </w:r>
            <w:r w:rsidRPr="00B554BC">
              <w:rPr>
                <w:sz w:val="24"/>
                <w:szCs w:val="24"/>
              </w:rPr>
              <w:noBreakHyphen/>
              <w:t>421B, R</w:t>
            </w:r>
            <w:r w:rsidRPr="00B554BC">
              <w:rPr>
                <w:sz w:val="24"/>
                <w:szCs w:val="24"/>
              </w:rPr>
              <w:noBreakHyphen/>
              <w:t>422A, R</w:t>
            </w:r>
            <w:r w:rsidRPr="00B554BC">
              <w:rPr>
                <w:sz w:val="24"/>
                <w:szCs w:val="24"/>
              </w:rPr>
              <w:noBreakHyphen/>
              <w:t>422B, R</w:t>
            </w:r>
            <w:r w:rsidRPr="00B554BC">
              <w:rPr>
                <w:sz w:val="24"/>
                <w:szCs w:val="24"/>
              </w:rPr>
              <w:noBreakHyphen/>
              <w:t>422C, R</w:t>
            </w:r>
            <w:r w:rsidRPr="00B554BC">
              <w:rPr>
                <w:sz w:val="24"/>
                <w:szCs w:val="24"/>
              </w:rPr>
              <w:noBreakHyphen/>
              <w:t>422D, R424A, R</w:t>
            </w:r>
            <w:r w:rsidRPr="00B554BC">
              <w:rPr>
                <w:sz w:val="24"/>
                <w:szCs w:val="24"/>
              </w:rPr>
              <w:noBreakHyphen/>
              <w:t>426A, R</w:t>
            </w:r>
            <w:r w:rsidRPr="00B554BC">
              <w:rPr>
                <w:sz w:val="24"/>
                <w:szCs w:val="24"/>
              </w:rPr>
              <w:noBreakHyphen/>
              <w:t>428A, R</w:t>
            </w:r>
            <w:r w:rsidRPr="00B554BC">
              <w:rPr>
                <w:sz w:val="24"/>
                <w:szCs w:val="24"/>
              </w:rPr>
              <w:noBreakHyphen/>
              <w:t>434A, R</w:t>
            </w:r>
            <w:r w:rsidRPr="00B554BC">
              <w:rPr>
                <w:sz w:val="24"/>
                <w:szCs w:val="24"/>
              </w:rPr>
              <w:noBreakHyphen/>
              <w:t>437A, R</w:t>
            </w:r>
            <w:r w:rsidRPr="00B554BC">
              <w:rPr>
                <w:sz w:val="24"/>
                <w:szCs w:val="24"/>
              </w:rPr>
              <w:noBreakHyphen/>
              <w:t>438A, R</w:t>
            </w:r>
            <w:r w:rsidRPr="00B554BC">
              <w:rPr>
                <w:sz w:val="24"/>
                <w:szCs w:val="24"/>
              </w:rPr>
              <w:noBreakHyphen/>
              <w:t>507A, RS24 (2002 formulation), RS</w:t>
            </w:r>
            <w:r w:rsidRPr="00B554BC">
              <w:rPr>
                <w:sz w:val="24"/>
                <w:szCs w:val="24"/>
              </w:rPr>
              <w:noBreakHyphen/>
              <w:t>44 (2003 formulation), SP34E, and THR-03</w:t>
            </w:r>
          </w:p>
        </w:tc>
        <w:tc>
          <w:tcPr>
            <w:tcW w:w="3116" w:type="dxa"/>
          </w:tcPr>
          <w:p w14:paraId="5949ED75" w14:textId="77777777" w:rsidR="00390A85" w:rsidRPr="00B554BC" w:rsidRDefault="00390A85" w:rsidP="00390A85">
            <w:pPr>
              <w:rPr>
                <w:sz w:val="24"/>
                <w:szCs w:val="24"/>
              </w:rPr>
            </w:pPr>
            <w:r w:rsidRPr="00B554BC">
              <w:rPr>
                <w:sz w:val="24"/>
                <w:szCs w:val="24"/>
              </w:rPr>
              <w:t>Unacceptable as of January 1, 2023.</w:t>
            </w:r>
          </w:p>
          <w:p w14:paraId="0BE66CF7" w14:textId="77777777" w:rsidR="00390A85" w:rsidRPr="00B554BC" w:rsidRDefault="00390A85" w:rsidP="000A1DFD">
            <w:pPr>
              <w:rPr>
                <w:sz w:val="24"/>
                <w:szCs w:val="24"/>
              </w:rPr>
            </w:pPr>
          </w:p>
        </w:tc>
      </w:tr>
    </w:tbl>
    <w:p w14:paraId="3E071C78" w14:textId="56C0DD15" w:rsidR="00A929F3" w:rsidRDefault="00A929F3"/>
    <w:p w14:paraId="589C7FC3" w14:textId="77777777" w:rsidR="00FE2C57" w:rsidRPr="00B554BC" w:rsidRDefault="00FE2C57" w:rsidP="00FE2C57">
      <w:pPr>
        <w:pStyle w:val="NoSpacing"/>
        <w:keepNext/>
        <w:widowControl w:val="0"/>
        <w:rPr>
          <w:rFonts w:ascii="Arial" w:hAnsi="Arial" w:cs="Arial"/>
          <w:b/>
          <w:sz w:val="24"/>
          <w:szCs w:val="24"/>
        </w:rPr>
      </w:pPr>
      <w:r w:rsidRPr="00B554BC">
        <w:rPr>
          <w:rFonts w:ascii="Arial" w:hAnsi="Arial" w:cs="Arial"/>
          <w:b/>
          <w:sz w:val="24"/>
          <w:szCs w:val="24"/>
        </w:rPr>
        <w:t xml:space="preserve">RETAIL FOOD REFRIGERATION </w:t>
      </w:r>
    </w:p>
    <w:tbl>
      <w:tblPr>
        <w:tblStyle w:val="TableGrid"/>
        <w:tblW w:w="0" w:type="auto"/>
        <w:tblInd w:w="-5" w:type="dxa"/>
        <w:tblLook w:val="04A0" w:firstRow="1" w:lastRow="0" w:firstColumn="1" w:lastColumn="0" w:noHBand="0" w:noVBand="1"/>
      </w:tblPr>
      <w:tblGrid>
        <w:gridCol w:w="2524"/>
        <w:gridCol w:w="3953"/>
        <w:gridCol w:w="3094"/>
      </w:tblGrid>
      <w:tr w:rsidR="00FE2C57" w:rsidRPr="00E91927" w14:paraId="0B113814" w14:textId="77777777" w:rsidTr="00A929F3">
        <w:trPr>
          <w:cantSplit/>
        </w:trPr>
        <w:tc>
          <w:tcPr>
            <w:tcW w:w="2524" w:type="dxa"/>
            <w:shd w:val="clear" w:color="auto" w:fill="EAF1DD" w:themeFill="accent3" w:themeFillTint="33"/>
          </w:tcPr>
          <w:p w14:paraId="06DE4D5C" w14:textId="77777777" w:rsidR="00FE2C57" w:rsidRPr="00B554BC" w:rsidRDefault="00FE2C57" w:rsidP="000A1DFD">
            <w:pPr>
              <w:rPr>
                <w:b/>
                <w:sz w:val="24"/>
                <w:szCs w:val="24"/>
              </w:rPr>
            </w:pPr>
            <w:r w:rsidRPr="00B554BC">
              <w:rPr>
                <w:b/>
                <w:sz w:val="24"/>
                <w:szCs w:val="24"/>
              </w:rPr>
              <w:t>End-Use</w:t>
            </w:r>
          </w:p>
        </w:tc>
        <w:tc>
          <w:tcPr>
            <w:tcW w:w="3953" w:type="dxa"/>
            <w:shd w:val="clear" w:color="auto" w:fill="EAF1DD" w:themeFill="accent3" w:themeFillTint="33"/>
          </w:tcPr>
          <w:p w14:paraId="194A7D05" w14:textId="765A9F81" w:rsidR="00FE2C57" w:rsidRPr="00B554BC" w:rsidRDefault="009C0C50" w:rsidP="000A1DFD">
            <w:pPr>
              <w:rPr>
                <w:b/>
                <w:sz w:val="24"/>
                <w:szCs w:val="24"/>
              </w:rPr>
            </w:pPr>
            <w:r>
              <w:rPr>
                <w:b/>
                <w:sz w:val="24"/>
                <w:szCs w:val="24"/>
              </w:rPr>
              <w:t>Prohibited Substances</w:t>
            </w:r>
          </w:p>
        </w:tc>
        <w:tc>
          <w:tcPr>
            <w:tcW w:w="3094" w:type="dxa"/>
            <w:shd w:val="clear" w:color="auto" w:fill="EAF1DD" w:themeFill="accent3" w:themeFillTint="33"/>
          </w:tcPr>
          <w:p w14:paraId="59AADDF0" w14:textId="77777777" w:rsidR="00FE2C57" w:rsidRPr="00B554BC" w:rsidRDefault="00FE2C57" w:rsidP="000A1DFD">
            <w:pPr>
              <w:rPr>
                <w:b/>
                <w:sz w:val="24"/>
                <w:szCs w:val="24"/>
              </w:rPr>
            </w:pPr>
            <w:r w:rsidRPr="00B554BC">
              <w:rPr>
                <w:b/>
                <w:sz w:val="24"/>
                <w:szCs w:val="24"/>
              </w:rPr>
              <w:t xml:space="preserve">Effective Date </w:t>
            </w:r>
          </w:p>
        </w:tc>
      </w:tr>
      <w:tr w:rsidR="00FE2C57" w:rsidRPr="00E91927" w14:paraId="5914BA74" w14:textId="77777777" w:rsidTr="00A929F3">
        <w:trPr>
          <w:cantSplit/>
        </w:trPr>
        <w:tc>
          <w:tcPr>
            <w:tcW w:w="2524" w:type="dxa"/>
          </w:tcPr>
          <w:p w14:paraId="2EA0FC5B" w14:textId="77777777" w:rsidR="00FE2C57" w:rsidRPr="00B554BC" w:rsidRDefault="00FE2C57" w:rsidP="000A1DFD">
            <w:pPr>
              <w:rPr>
                <w:sz w:val="24"/>
                <w:szCs w:val="24"/>
              </w:rPr>
            </w:pPr>
            <w:r w:rsidRPr="00B554BC">
              <w:rPr>
                <w:sz w:val="24"/>
                <w:szCs w:val="24"/>
              </w:rPr>
              <w:t>Supermarket Systems (Retrofit)</w:t>
            </w:r>
          </w:p>
        </w:tc>
        <w:tc>
          <w:tcPr>
            <w:tcW w:w="3953" w:type="dxa"/>
          </w:tcPr>
          <w:p w14:paraId="70FE0586" w14:textId="77777777" w:rsidR="00FE2C57" w:rsidRPr="00B554BC" w:rsidRDefault="00FE2C57" w:rsidP="000A1DFD">
            <w:pPr>
              <w:rPr>
                <w:sz w:val="24"/>
                <w:szCs w:val="24"/>
              </w:rPr>
            </w:pPr>
            <w:r w:rsidRPr="00B554BC">
              <w:rPr>
                <w:sz w:val="24"/>
                <w:szCs w:val="24"/>
              </w:rPr>
              <w:t>R</w:t>
            </w:r>
            <w:r w:rsidRPr="00B554BC">
              <w:rPr>
                <w:sz w:val="24"/>
                <w:szCs w:val="24"/>
              </w:rPr>
              <w:noBreakHyphen/>
              <w:t>404A, R</w:t>
            </w:r>
            <w:r w:rsidRPr="00B554BC">
              <w:rPr>
                <w:sz w:val="24"/>
                <w:szCs w:val="24"/>
              </w:rPr>
              <w:noBreakHyphen/>
              <w:t>407B, R</w:t>
            </w:r>
            <w:r w:rsidRPr="00B554BC">
              <w:rPr>
                <w:sz w:val="24"/>
                <w:szCs w:val="24"/>
              </w:rPr>
              <w:noBreakHyphen/>
              <w:t>421B, R</w:t>
            </w:r>
            <w:r w:rsidRPr="00B554BC">
              <w:rPr>
                <w:sz w:val="24"/>
                <w:szCs w:val="24"/>
              </w:rPr>
              <w:noBreakHyphen/>
              <w:t>422A, R</w:t>
            </w:r>
            <w:r w:rsidRPr="00B554BC">
              <w:rPr>
                <w:sz w:val="24"/>
                <w:szCs w:val="24"/>
              </w:rPr>
              <w:noBreakHyphen/>
              <w:t>422C, R</w:t>
            </w:r>
            <w:r w:rsidRPr="00B554BC">
              <w:rPr>
                <w:sz w:val="24"/>
                <w:szCs w:val="24"/>
              </w:rPr>
              <w:noBreakHyphen/>
              <w:t>422D, R428A, R</w:t>
            </w:r>
            <w:r w:rsidRPr="00B554BC">
              <w:rPr>
                <w:sz w:val="24"/>
                <w:szCs w:val="24"/>
              </w:rPr>
              <w:noBreakHyphen/>
              <w:t>434A, R</w:t>
            </w:r>
            <w:r w:rsidRPr="00B554BC">
              <w:rPr>
                <w:sz w:val="24"/>
                <w:szCs w:val="24"/>
              </w:rPr>
              <w:noBreakHyphen/>
              <w:t>507A</w:t>
            </w:r>
          </w:p>
        </w:tc>
        <w:tc>
          <w:tcPr>
            <w:tcW w:w="3094" w:type="dxa"/>
          </w:tcPr>
          <w:p w14:paraId="5C26D70B" w14:textId="77777777" w:rsidR="00FE2C57" w:rsidRPr="00B554BC" w:rsidRDefault="00FE2C57" w:rsidP="000A1DFD">
            <w:pPr>
              <w:rPr>
                <w:sz w:val="24"/>
                <w:szCs w:val="24"/>
              </w:rPr>
            </w:pPr>
            <w:r w:rsidRPr="00B554BC">
              <w:rPr>
                <w:sz w:val="24"/>
                <w:szCs w:val="24"/>
              </w:rPr>
              <w:t>Unacceptable as of January 1, 2019.</w:t>
            </w:r>
          </w:p>
        </w:tc>
      </w:tr>
      <w:tr w:rsidR="00FE2C57" w:rsidRPr="00E91927" w14:paraId="6755D746" w14:textId="77777777" w:rsidTr="00A929F3">
        <w:trPr>
          <w:cantSplit/>
        </w:trPr>
        <w:tc>
          <w:tcPr>
            <w:tcW w:w="2524" w:type="dxa"/>
          </w:tcPr>
          <w:p w14:paraId="0B41DED8" w14:textId="77777777" w:rsidR="00FE2C57" w:rsidRPr="00B554BC" w:rsidRDefault="00FE2C57" w:rsidP="000A1DFD">
            <w:pPr>
              <w:rPr>
                <w:sz w:val="24"/>
                <w:szCs w:val="24"/>
              </w:rPr>
            </w:pPr>
            <w:r w:rsidRPr="00B554BC">
              <w:rPr>
                <w:sz w:val="24"/>
                <w:szCs w:val="24"/>
              </w:rPr>
              <w:t>Supermarket Systems (New)</w:t>
            </w:r>
          </w:p>
        </w:tc>
        <w:tc>
          <w:tcPr>
            <w:tcW w:w="3953" w:type="dxa"/>
          </w:tcPr>
          <w:p w14:paraId="790EAAC1" w14:textId="77777777" w:rsidR="00FE2C57" w:rsidRPr="00B554BC" w:rsidRDefault="00FE2C57" w:rsidP="000A1DFD">
            <w:pPr>
              <w:rPr>
                <w:sz w:val="24"/>
                <w:szCs w:val="24"/>
              </w:rPr>
            </w:pPr>
            <w:r w:rsidRPr="00B554BC">
              <w:rPr>
                <w:sz w:val="24"/>
                <w:szCs w:val="24"/>
              </w:rPr>
              <w:t>HFC</w:t>
            </w:r>
            <w:r w:rsidRPr="00B554BC">
              <w:rPr>
                <w:sz w:val="24"/>
                <w:szCs w:val="24"/>
              </w:rPr>
              <w:noBreakHyphen/>
              <w:t>227ea, R</w:t>
            </w:r>
            <w:r w:rsidRPr="00B554BC">
              <w:rPr>
                <w:sz w:val="24"/>
                <w:szCs w:val="24"/>
              </w:rPr>
              <w:noBreakHyphen/>
              <w:t>404A, R</w:t>
            </w:r>
            <w:r w:rsidRPr="00B554BC">
              <w:rPr>
                <w:sz w:val="24"/>
                <w:szCs w:val="24"/>
              </w:rPr>
              <w:noBreakHyphen/>
              <w:t>407B, R</w:t>
            </w:r>
            <w:r w:rsidRPr="00B554BC">
              <w:rPr>
                <w:sz w:val="24"/>
                <w:szCs w:val="24"/>
              </w:rPr>
              <w:noBreakHyphen/>
              <w:t>421B, R</w:t>
            </w:r>
            <w:r w:rsidRPr="00B554BC">
              <w:rPr>
                <w:sz w:val="24"/>
                <w:szCs w:val="24"/>
              </w:rPr>
              <w:noBreakHyphen/>
              <w:t>422A, R</w:t>
            </w:r>
            <w:r w:rsidRPr="00B554BC">
              <w:rPr>
                <w:sz w:val="24"/>
                <w:szCs w:val="24"/>
              </w:rPr>
              <w:noBreakHyphen/>
              <w:t>422C, R</w:t>
            </w:r>
            <w:r w:rsidRPr="00B554BC">
              <w:rPr>
                <w:sz w:val="24"/>
                <w:szCs w:val="24"/>
              </w:rPr>
              <w:noBreakHyphen/>
              <w:t>422D, R</w:t>
            </w:r>
            <w:r w:rsidRPr="00B554BC">
              <w:rPr>
                <w:sz w:val="24"/>
                <w:szCs w:val="24"/>
              </w:rPr>
              <w:noBreakHyphen/>
              <w:t>428A, R</w:t>
            </w:r>
            <w:r w:rsidRPr="00B554BC">
              <w:rPr>
                <w:sz w:val="24"/>
                <w:szCs w:val="24"/>
              </w:rPr>
              <w:noBreakHyphen/>
              <w:t>434A, R</w:t>
            </w:r>
            <w:r w:rsidRPr="00B554BC">
              <w:rPr>
                <w:sz w:val="24"/>
                <w:szCs w:val="24"/>
              </w:rPr>
              <w:noBreakHyphen/>
              <w:t>507A</w:t>
            </w:r>
          </w:p>
        </w:tc>
        <w:tc>
          <w:tcPr>
            <w:tcW w:w="3094" w:type="dxa"/>
          </w:tcPr>
          <w:p w14:paraId="42B9A759" w14:textId="77777777" w:rsidR="00FE2C57" w:rsidRPr="00B554BC" w:rsidRDefault="00FE2C57" w:rsidP="000A1DFD">
            <w:pPr>
              <w:rPr>
                <w:sz w:val="24"/>
                <w:szCs w:val="24"/>
              </w:rPr>
            </w:pPr>
            <w:r w:rsidRPr="00B554BC">
              <w:rPr>
                <w:sz w:val="24"/>
                <w:szCs w:val="24"/>
              </w:rPr>
              <w:t>Unacceptable as of January 1, 2019.</w:t>
            </w:r>
          </w:p>
        </w:tc>
      </w:tr>
      <w:tr w:rsidR="00FE2C57" w:rsidRPr="00E91927" w14:paraId="4B6F326E" w14:textId="77777777" w:rsidTr="00A929F3">
        <w:trPr>
          <w:cantSplit/>
        </w:trPr>
        <w:tc>
          <w:tcPr>
            <w:tcW w:w="2524" w:type="dxa"/>
          </w:tcPr>
          <w:p w14:paraId="63307F61" w14:textId="77777777" w:rsidR="00FE2C57" w:rsidRPr="00B554BC" w:rsidRDefault="00FE2C57" w:rsidP="000A1DFD">
            <w:pPr>
              <w:rPr>
                <w:sz w:val="24"/>
                <w:szCs w:val="24"/>
              </w:rPr>
            </w:pPr>
            <w:r w:rsidRPr="00B554BC">
              <w:rPr>
                <w:sz w:val="24"/>
                <w:szCs w:val="24"/>
              </w:rPr>
              <w:t>Remote Condensing Units (Retrofit)</w:t>
            </w:r>
          </w:p>
        </w:tc>
        <w:tc>
          <w:tcPr>
            <w:tcW w:w="3953" w:type="dxa"/>
          </w:tcPr>
          <w:p w14:paraId="56939C1B" w14:textId="77777777" w:rsidR="00FE2C57" w:rsidRPr="00B554BC" w:rsidRDefault="00FE2C57" w:rsidP="000A1DFD">
            <w:pPr>
              <w:rPr>
                <w:sz w:val="24"/>
                <w:szCs w:val="24"/>
              </w:rPr>
            </w:pPr>
            <w:r w:rsidRPr="00B554BC">
              <w:rPr>
                <w:sz w:val="24"/>
                <w:szCs w:val="24"/>
              </w:rPr>
              <w:t>R</w:t>
            </w:r>
            <w:r w:rsidRPr="00B554BC">
              <w:rPr>
                <w:sz w:val="24"/>
                <w:szCs w:val="24"/>
              </w:rPr>
              <w:noBreakHyphen/>
              <w:t>404A, R</w:t>
            </w:r>
            <w:r w:rsidRPr="00B554BC">
              <w:rPr>
                <w:sz w:val="24"/>
                <w:szCs w:val="24"/>
              </w:rPr>
              <w:noBreakHyphen/>
              <w:t>407B, R</w:t>
            </w:r>
            <w:r w:rsidRPr="00B554BC">
              <w:rPr>
                <w:sz w:val="24"/>
                <w:szCs w:val="24"/>
              </w:rPr>
              <w:noBreakHyphen/>
              <w:t>421B, R</w:t>
            </w:r>
            <w:r w:rsidRPr="00B554BC">
              <w:rPr>
                <w:sz w:val="24"/>
                <w:szCs w:val="24"/>
              </w:rPr>
              <w:noBreakHyphen/>
              <w:t>422A, R</w:t>
            </w:r>
            <w:r w:rsidRPr="00B554BC">
              <w:rPr>
                <w:sz w:val="24"/>
                <w:szCs w:val="24"/>
              </w:rPr>
              <w:noBreakHyphen/>
              <w:t>422C, R</w:t>
            </w:r>
            <w:r w:rsidRPr="00B554BC">
              <w:rPr>
                <w:sz w:val="24"/>
                <w:szCs w:val="24"/>
              </w:rPr>
              <w:noBreakHyphen/>
              <w:t>422D, R428A, R</w:t>
            </w:r>
            <w:r w:rsidRPr="00B554BC">
              <w:rPr>
                <w:sz w:val="24"/>
                <w:szCs w:val="24"/>
              </w:rPr>
              <w:noBreakHyphen/>
              <w:t>434A, R</w:t>
            </w:r>
            <w:r w:rsidRPr="00B554BC">
              <w:rPr>
                <w:sz w:val="24"/>
                <w:szCs w:val="24"/>
              </w:rPr>
              <w:noBreakHyphen/>
              <w:t>507A</w:t>
            </w:r>
          </w:p>
        </w:tc>
        <w:tc>
          <w:tcPr>
            <w:tcW w:w="3094" w:type="dxa"/>
          </w:tcPr>
          <w:p w14:paraId="77D898EA" w14:textId="77777777" w:rsidR="00FE2C57" w:rsidRPr="00B554BC" w:rsidRDefault="00FE2C57" w:rsidP="000A1DFD">
            <w:pPr>
              <w:rPr>
                <w:sz w:val="24"/>
                <w:szCs w:val="24"/>
              </w:rPr>
            </w:pPr>
            <w:r w:rsidRPr="00B554BC">
              <w:rPr>
                <w:sz w:val="24"/>
                <w:szCs w:val="24"/>
              </w:rPr>
              <w:t>Unacceptable as of January 1, 2019.</w:t>
            </w:r>
          </w:p>
        </w:tc>
      </w:tr>
      <w:tr w:rsidR="00FE2C57" w:rsidRPr="00E91927" w14:paraId="72B05DE2" w14:textId="77777777" w:rsidTr="00A929F3">
        <w:trPr>
          <w:cantSplit/>
        </w:trPr>
        <w:tc>
          <w:tcPr>
            <w:tcW w:w="2524" w:type="dxa"/>
          </w:tcPr>
          <w:p w14:paraId="03EE95AF" w14:textId="77777777" w:rsidR="00FE2C57" w:rsidRPr="00B554BC" w:rsidRDefault="00FE2C57" w:rsidP="000A1DFD">
            <w:pPr>
              <w:rPr>
                <w:sz w:val="24"/>
                <w:szCs w:val="24"/>
              </w:rPr>
            </w:pPr>
            <w:r w:rsidRPr="00B554BC">
              <w:rPr>
                <w:sz w:val="24"/>
                <w:szCs w:val="24"/>
              </w:rPr>
              <w:t>Remote Condensing Units (New)</w:t>
            </w:r>
          </w:p>
        </w:tc>
        <w:tc>
          <w:tcPr>
            <w:tcW w:w="3953" w:type="dxa"/>
          </w:tcPr>
          <w:p w14:paraId="72F10761" w14:textId="77777777" w:rsidR="00FE2C57" w:rsidRPr="00B554BC" w:rsidRDefault="00FE2C57" w:rsidP="000A1DFD">
            <w:pPr>
              <w:rPr>
                <w:sz w:val="24"/>
                <w:szCs w:val="24"/>
              </w:rPr>
            </w:pPr>
            <w:r w:rsidRPr="00B554BC">
              <w:rPr>
                <w:sz w:val="24"/>
                <w:szCs w:val="24"/>
              </w:rPr>
              <w:t>HFC</w:t>
            </w:r>
            <w:r w:rsidRPr="00B554BC">
              <w:rPr>
                <w:sz w:val="24"/>
                <w:szCs w:val="24"/>
              </w:rPr>
              <w:noBreakHyphen/>
              <w:t>227ea, R</w:t>
            </w:r>
            <w:r w:rsidRPr="00B554BC">
              <w:rPr>
                <w:sz w:val="24"/>
                <w:szCs w:val="24"/>
              </w:rPr>
              <w:noBreakHyphen/>
              <w:t>404A, R</w:t>
            </w:r>
            <w:r w:rsidRPr="00B554BC">
              <w:rPr>
                <w:sz w:val="24"/>
                <w:szCs w:val="24"/>
              </w:rPr>
              <w:noBreakHyphen/>
              <w:t>407B, R</w:t>
            </w:r>
            <w:r w:rsidRPr="00B554BC">
              <w:rPr>
                <w:sz w:val="24"/>
                <w:szCs w:val="24"/>
              </w:rPr>
              <w:noBreakHyphen/>
              <w:t>421B, R</w:t>
            </w:r>
            <w:r w:rsidRPr="00B554BC">
              <w:rPr>
                <w:sz w:val="24"/>
                <w:szCs w:val="24"/>
              </w:rPr>
              <w:noBreakHyphen/>
              <w:t>422A, R</w:t>
            </w:r>
            <w:r w:rsidRPr="00B554BC">
              <w:rPr>
                <w:sz w:val="24"/>
                <w:szCs w:val="24"/>
              </w:rPr>
              <w:noBreakHyphen/>
              <w:t>422C, R</w:t>
            </w:r>
            <w:r w:rsidRPr="00B554BC">
              <w:rPr>
                <w:sz w:val="24"/>
                <w:szCs w:val="24"/>
              </w:rPr>
              <w:noBreakHyphen/>
              <w:t>422D, R</w:t>
            </w:r>
            <w:r w:rsidRPr="00B554BC">
              <w:rPr>
                <w:sz w:val="24"/>
                <w:szCs w:val="24"/>
              </w:rPr>
              <w:noBreakHyphen/>
              <w:t>428A, R</w:t>
            </w:r>
            <w:r w:rsidRPr="00B554BC">
              <w:rPr>
                <w:sz w:val="24"/>
                <w:szCs w:val="24"/>
              </w:rPr>
              <w:noBreakHyphen/>
              <w:t>434A, R</w:t>
            </w:r>
            <w:r w:rsidRPr="00B554BC">
              <w:rPr>
                <w:sz w:val="24"/>
                <w:szCs w:val="24"/>
              </w:rPr>
              <w:noBreakHyphen/>
              <w:t>507A</w:t>
            </w:r>
          </w:p>
        </w:tc>
        <w:tc>
          <w:tcPr>
            <w:tcW w:w="3094" w:type="dxa"/>
          </w:tcPr>
          <w:p w14:paraId="23B505E8" w14:textId="74B3FF51" w:rsidR="00390A85" w:rsidRDefault="00FE2C57" w:rsidP="000A1DFD">
            <w:pPr>
              <w:rPr>
                <w:sz w:val="24"/>
                <w:szCs w:val="24"/>
              </w:rPr>
            </w:pPr>
            <w:r w:rsidRPr="00B554BC">
              <w:rPr>
                <w:sz w:val="24"/>
                <w:szCs w:val="24"/>
              </w:rPr>
              <w:t>Unacceptable as of January 1, 201</w:t>
            </w:r>
            <w:r w:rsidR="00CB088C" w:rsidRPr="00B554BC">
              <w:rPr>
                <w:sz w:val="24"/>
                <w:szCs w:val="24"/>
              </w:rPr>
              <w:t>9</w:t>
            </w:r>
            <w:r w:rsidRPr="00B554BC">
              <w:rPr>
                <w:sz w:val="24"/>
                <w:szCs w:val="24"/>
              </w:rPr>
              <w:t>.</w:t>
            </w:r>
          </w:p>
          <w:p w14:paraId="3856B58C" w14:textId="3D1DE1BE" w:rsidR="00FE2C57" w:rsidRPr="00390A85" w:rsidRDefault="00390A85" w:rsidP="00390A85">
            <w:pPr>
              <w:tabs>
                <w:tab w:val="left" w:pos="2093"/>
              </w:tabs>
              <w:rPr>
                <w:sz w:val="24"/>
                <w:szCs w:val="24"/>
              </w:rPr>
            </w:pPr>
            <w:r>
              <w:rPr>
                <w:sz w:val="24"/>
                <w:szCs w:val="24"/>
              </w:rPr>
              <w:tab/>
            </w:r>
          </w:p>
        </w:tc>
      </w:tr>
      <w:tr w:rsidR="00390A85" w:rsidRPr="00E91927" w14:paraId="04E70534" w14:textId="77777777" w:rsidTr="00390A85">
        <w:trPr>
          <w:cantSplit/>
        </w:trPr>
        <w:tc>
          <w:tcPr>
            <w:tcW w:w="2524" w:type="dxa"/>
            <w:shd w:val="clear" w:color="auto" w:fill="EAF1DD" w:themeFill="accent3" w:themeFillTint="33"/>
          </w:tcPr>
          <w:p w14:paraId="79B6F00C" w14:textId="4EFEC796" w:rsidR="00390A85" w:rsidRPr="00B554BC" w:rsidRDefault="00390A85" w:rsidP="000A1DFD">
            <w:pPr>
              <w:rPr>
                <w:sz w:val="24"/>
                <w:szCs w:val="24"/>
              </w:rPr>
            </w:pPr>
            <w:r w:rsidRPr="00B554BC">
              <w:rPr>
                <w:b/>
                <w:sz w:val="24"/>
                <w:szCs w:val="24"/>
              </w:rPr>
              <w:lastRenderedPageBreak/>
              <w:t>End-Use</w:t>
            </w:r>
          </w:p>
        </w:tc>
        <w:tc>
          <w:tcPr>
            <w:tcW w:w="3953" w:type="dxa"/>
            <w:shd w:val="clear" w:color="auto" w:fill="EAF1DD" w:themeFill="accent3" w:themeFillTint="33"/>
          </w:tcPr>
          <w:p w14:paraId="7A240540" w14:textId="19C92C8D" w:rsidR="00390A85" w:rsidRPr="00B554BC" w:rsidRDefault="00390A85" w:rsidP="000A1DFD">
            <w:pPr>
              <w:rPr>
                <w:sz w:val="24"/>
                <w:szCs w:val="24"/>
              </w:rPr>
            </w:pPr>
            <w:r>
              <w:rPr>
                <w:b/>
                <w:sz w:val="24"/>
                <w:szCs w:val="24"/>
              </w:rPr>
              <w:t>Prohibited Substances</w:t>
            </w:r>
          </w:p>
        </w:tc>
        <w:tc>
          <w:tcPr>
            <w:tcW w:w="3094" w:type="dxa"/>
            <w:shd w:val="clear" w:color="auto" w:fill="EAF1DD" w:themeFill="accent3" w:themeFillTint="33"/>
          </w:tcPr>
          <w:p w14:paraId="52EA630F" w14:textId="019FB2B5" w:rsidR="00390A85" w:rsidRPr="00B554BC" w:rsidRDefault="00390A85" w:rsidP="000A1DFD">
            <w:pPr>
              <w:rPr>
                <w:sz w:val="24"/>
                <w:szCs w:val="24"/>
              </w:rPr>
            </w:pPr>
            <w:r w:rsidRPr="00B554BC">
              <w:rPr>
                <w:b/>
                <w:sz w:val="24"/>
                <w:szCs w:val="24"/>
              </w:rPr>
              <w:t>Effective Date</w:t>
            </w:r>
          </w:p>
        </w:tc>
      </w:tr>
      <w:tr w:rsidR="00FE2C57" w:rsidRPr="00E91927" w14:paraId="279D86E0" w14:textId="77777777" w:rsidTr="00A929F3">
        <w:trPr>
          <w:cantSplit/>
        </w:trPr>
        <w:tc>
          <w:tcPr>
            <w:tcW w:w="2524" w:type="dxa"/>
          </w:tcPr>
          <w:p w14:paraId="2E4C2AC9" w14:textId="77777777" w:rsidR="00FE2C57" w:rsidRPr="00B554BC" w:rsidRDefault="00FE2C57" w:rsidP="000A1DFD">
            <w:pPr>
              <w:rPr>
                <w:sz w:val="24"/>
                <w:szCs w:val="24"/>
              </w:rPr>
            </w:pPr>
            <w:r w:rsidRPr="00B554BC">
              <w:rPr>
                <w:sz w:val="24"/>
                <w:szCs w:val="24"/>
              </w:rPr>
              <w:t>Stand-Alone Units (Retrofit)</w:t>
            </w:r>
          </w:p>
        </w:tc>
        <w:tc>
          <w:tcPr>
            <w:tcW w:w="3953" w:type="dxa"/>
          </w:tcPr>
          <w:p w14:paraId="3B123CBB" w14:textId="77777777" w:rsidR="00FE2C57" w:rsidRPr="00B554BC" w:rsidRDefault="00FE2C57" w:rsidP="000A1DFD">
            <w:pPr>
              <w:rPr>
                <w:sz w:val="24"/>
                <w:szCs w:val="24"/>
              </w:rPr>
            </w:pPr>
            <w:r w:rsidRPr="00B554BC">
              <w:rPr>
                <w:sz w:val="24"/>
                <w:szCs w:val="24"/>
              </w:rPr>
              <w:t>R</w:t>
            </w:r>
            <w:r w:rsidRPr="00B554BC">
              <w:rPr>
                <w:sz w:val="24"/>
                <w:szCs w:val="24"/>
              </w:rPr>
              <w:noBreakHyphen/>
              <w:t>404A, R</w:t>
            </w:r>
            <w:r w:rsidRPr="00B554BC">
              <w:rPr>
                <w:sz w:val="24"/>
                <w:szCs w:val="24"/>
              </w:rPr>
              <w:noBreakHyphen/>
              <w:t>507A</w:t>
            </w:r>
          </w:p>
        </w:tc>
        <w:tc>
          <w:tcPr>
            <w:tcW w:w="3094" w:type="dxa"/>
          </w:tcPr>
          <w:p w14:paraId="45B0B85C" w14:textId="77777777" w:rsidR="00FE2C57" w:rsidRPr="00B554BC" w:rsidRDefault="00FE2C57" w:rsidP="000A1DFD">
            <w:pPr>
              <w:rPr>
                <w:sz w:val="24"/>
                <w:szCs w:val="24"/>
              </w:rPr>
            </w:pPr>
            <w:r w:rsidRPr="00B554BC">
              <w:rPr>
                <w:sz w:val="24"/>
                <w:szCs w:val="24"/>
              </w:rPr>
              <w:t>Unacceptable as of January 1, 2019.</w:t>
            </w:r>
          </w:p>
        </w:tc>
      </w:tr>
      <w:tr w:rsidR="00FE2C57" w:rsidRPr="00E91927" w14:paraId="29C04B98" w14:textId="77777777" w:rsidTr="00A929F3">
        <w:trPr>
          <w:cantSplit/>
        </w:trPr>
        <w:tc>
          <w:tcPr>
            <w:tcW w:w="2524" w:type="dxa"/>
          </w:tcPr>
          <w:p w14:paraId="614C16F7" w14:textId="211F6D81" w:rsidR="00FE2C57" w:rsidRPr="00B554BC" w:rsidRDefault="00FE2C57" w:rsidP="000A1DFD">
            <w:pPr>
              <w:rPr>
                <w:sz w:val="24"/>
                <w:szCs w:val="24"/>
              </w:rPr>
            </w:pPr>
            <w:r w:rsidRPr="00B554BC">
              <w:rPr>
                <w:sz w:val="24"/>
                <w:szCs w:val="24"/>
              </w:rPr>
              <w:t xml:space="preserve">Stand-Alone Medium-Temperature Units with a compressor capacity below 2,200 Btu/hour and not containing a flooded evaporator (New) </w:t>
            </w:r>
          </w:p>
        </w:tc>
        <w:tc>
          <w:tcPr>
            <w:tcW w:w="3953" w:type="dxa"/>
          </w:tcPr>
          <w:p w14:paraId="3F19E888" w14:textId="77777777" w:rsidR="00FE2C57" w:rsidRPr="00B554BC" w:rsidRDefault="00FE2C57" w:rsidP="000A1DFD">
            <w:pPr>
              <w:rPr>
                <w:sz w:val="24"/>
                <w:szCs w:val="24"/>
              </w:rPr>
            </w:pPr>
            <w:r w:rsidRPr="00B554BC">
              <w:rPr>
                <w:sz w:val="24"/>
                <w:szCs w:val="24"/>
              </w:rPr>
              <w:t>FOR12A, FOR12B, HFC</w:t>
            </w:r>
            <w:r w:rsidRPr="00B554BC">
              <w:rPr>
                <w:sz w:val="24"/>
                <w:szCs w:val="24"/>
              </w:rPr>
              <w:noBreakHyphen/>
              <w:t>134a, HFC</w:t>
            </w:r>
            <w:r w:rsidRPr="00B554BC">
              <w:rPr>
                <w:sz w:val="24"/>
                <w:szCs w:val="24"/>
              </w:rPr>
              <w:noBreakHyphen/>
              <w:t>227ea, KDD6, R125/290/134a/600a (55.0/1.0/42.5/1.5), R</w:t>
            </w:r>
            <w:r w:rsidRPr="00B554BC">
              <w:rPr>
                <w:sz w:val="24"/>
                <w:szCs w:val="24"/>
              </w:rPr>
              <w:noBreakHyphen/>
              <w:t>404A, R407A, R</w:t>
            </w:r>
            <w:r w:rsidRPr="00B554BC">
              <w:rPr>
                <w:sz w:val="24"/>
                <w:szCs w:val="24"/>
              </w:rPr>
              <w:noBreakHyphen/>
              <w:t>407B,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R417A, R</w:t>
            </w:r>
            <w:r w:rsidRPr="00B554BC">
              <w:rPr>
                <w:sz w:val="24"/>
                <w:szCs w:val="24"/>
              </w:rPr>
              <w:noBreakHyphen/>
              <w:t>421A, R</w:t>
            </w:r>
            <w:r w:rsidRPr="00B554BC">
              <w:rPr>
                <w:sz w:val="24"/>
                <w:szCs w:val="24"/>
              </w:rPr>
              <w:noBreakHyphen/>
              <w:t>421B, R</w:t>
            </w:r>
            <w:r w:rsidRPr="00B554BC">
              <w:rPr>
                <w:sz w:val="24"/>
                <w:szCs w:val="24"/>
              </w:rPr>
              <w:noBreakHyphen/>
              <w:t>422A, R</w:t>
            </w:r>
            <w:r w:rsidRPr="00B554BC">
              <w:rPr>
                <w:sz w:val="24"/>
                <w:szCs w:val="24"/>
              </w:rPr>
              <w:noBreakHyphen/>
              <w:t>422B, R</w:t>
            </w:r>
            <w:r w:rsidRPr="00B554BC">
              <w:rPr>
                <w:sz w:val="24"/>
                <w:szCs w:val="24"/>
              </w:rPr>
              <w:noBreakHyphen/>
              <w:t>422C, R422D, R</w:t>
            </w:r>
            <w:r w:rsidRPr="00B554BC">
              <w:rPr>
                <w:sz w:val="24"/>
                <w:szCs w:val="24"/>
              </w:rPr>
              <w:noBreakHyphen/>
              <w:t>424A, R</w:t>
            </w:r>
            <w:r w:rsidRPr="00B554BC">
              <w:rPr>
                <w:sz w:val="24"/>
                <w:szCs w:val="24"/>
              </w:rPr>
              <w:noBreakHyphen/>
              <w:t>426A, R</w:t>
            </w:r>
            <w:r w:rsidRPr="00B554BC">
              <w:rPr>
                <w:sz w:val="24"/>
                <w:szCs w:val="24"/>
              </w:rPr>
              <w:noBreakHyphen/>
              <w:t>428A, R</w:t>
            </w:r>
            <w:r w:rsidRPr="00B554BC">
              <w:rPr>
                <w:sz w:val="24"/>
                <w:szCs w:val="24"/>
              </w:rPr>
              <w:noBreakHyphen/>
              <w:t>434A, R</w:t>
            </w:r>
            <w:r w:rsidRPr="00B554BC">
              <w:rPr>
                <w:sz w:val="24"/>
                <w:szCs w:val="24"/>
              </w:rPr>
              <w:noBreakHyphen/>
              <w:t>437A, R438A, R</w:t>
            </w:r>
            <w:r w:rsidRPr="00B554BC">
              <w:rPr>
                <w:sz w:val="24"/>
                <w:szCs w:val="24"/>
              </w:rPr>
              <w:noBreakHyphen/>
              <w:t>507A, RS</w:t>
            </w:r>
            <w:r w:rsidRPr="00B554BC">
              <w:rPr>
                <w:sz w:val="24"/>
                <w:szCs w:val="24"/>
              </w:rPr>
              <w:noBreakHyphen/>
              <w:t>24 (2002 formulation), RS</w:t>
            </w:r>
            <w:r w:rsidRPr="00B554BC">
              <w:rPr>
                <w:sz w:val="24"/>
                <w:szCs w:val="24"/>
              </w:rPr>
              <w:noBreakHyphen/>
              <w:t>44 (2003 formulation), SP34E, THR-03</w:t>
            </w:r>
          </w:p>
        </w:tc>
        <w:tc>
          <w:tcPr>
            <w:tcW w:w="3094" w:type="dxa"/>
          </w:tcPr>
          <w:p w14:paraId="2A9D3C0C" w14:textId="77777777" w:rsidR="00FE2C57" w:rsidRDefault="00FE2C57" w:rsidP="000A1DFD">
            <w:pPr>
              <w:rPr>
                <w:sz w:val="24"/>
                <w:szCs w:val="24"/>
              </w:rPr>
            </w:pPr>
            <w:r w:rsidRPr="00B554BC">
              <w:rPr>
                <w:sz w:val="24"/>
                <w:szCs w:val="24"/>
              </w:rPr>
              <w:t>Unacceptable as of January 1, 2019.</w:t>
            </w:r>
          </w:p>
          <w:p w14:paraId="5FFA8B56" w14:textId="30F46396" w:rsidR="00390A85" w:rsidRPr="00B554BC" w:rsidRDefault="00390A85" w:rsidP="000A1DFD">
            <w:pPr>
              <w:rPr>
                <w:sz w:val="24"/>
                <w:szCs w:val="24"/>
              </w:rPr>
            </w:pPr>
          </w:p>
        </w:tc>
      </w:tr>
      <w:tr w:rsidR="00390A85" w:rsidRPr="00E91927" w14:paraId="009093BE" w14:textId="77777777" w:rsidTr="00A929F3">
        <w:trPr>
          <w:cantSplit/>
        </w:trPr>
        <w:tc>
          <w:tcPr>
            <w:tcW w:w="2524" w:type="dxa"/>
          </w:tcPr>
          <w:p w14:paraId="295620C0" w14:textId="31475F3C" w:rsidR="00390A85" w:rsidRPr="00B554BC" w:rsidRDefault="00390A85" w:rsidP="00390A85">
            <w:pPr>
              <w:rPr>
                <w:sz w:val="24"/>
                <w:szCs w:val="24"/>
              </w:rPr>
            </w:pPr>
            <w:r w:rsidRPr="00B554BC">
              <w:rPr>
                <w:sz w:val="24"/>
                <w:szCs w:val="24"/>
              </w:rPr>
              <w:t>Stand-Alone Medium-Temperature Units with a compressor capacity equal to or greater than 2,200 Btu/hour and Stand-Alone Medium-Temperature Units containing a flooded evaporator (New)</w:t>
            </w:r>
          </w:p>
        </w:tc>
        <w:tc>
          <w:tcPr>
            <w:tcW w:w="3953" w:type="dxa"/>
          </w:tcPr>
          <w:p w14:paraId="6833304D" w14:textId="0549D4EA" w:rsidR="00390A85" w:rsidRPr="00B554BC" w:rsidRDefault="00390A85" w:rsidP="00390A85">
            <w:pPr>
              <w:rPr>
                <w:sz w:val="24"/>
                <w:szCs w:val="24"/>
              </w:rPr>
            </w:pPr>
            <w:r w:rsidRPr="00B554BC">
              <w:rPr>
                <w:sz w:val="24"/>
                <w:szCs w:val="24"/>
              </w:rPr>
              <w:t>FOR12A, FOR12B, HFC-134a, HFC-227ea, KDD6, R125/290/134a/600a (55.0/1.0/42.5/1.5), R</w:t>
            </w:r>
            <w:r w:rsidRPr="00B554BC">
              <w:rPr>
                <w:sz w:val="24"/>
                <w:szCs w:val="24"/>
              </w:rPr>
              <w:noBreakHyphen/>
              <w:t>404A, R407A, R-407B,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R417A, R</w:t>
            </w:r>
            <w:r w:rsidRPr="00B554BC">
              <w:rPr>
                <w:sz w:val="24"/>
                <w:szCs w:val="24"/>
              </w:rPr>
              <w:noBreakHyphen/>
              <w:t>421A, R</w:t>
            </w:r>
            <w:r w:rsidRPr="00B554BC">
              <w:rPr>
                <w:sz w:val="24"/>
                <w:szCs w:val="24"/>
              </w:rPr>
              <w:noBreakHyphen/>
              <w:t>421B, R</w:t>
            </w:r>
            <w:r w:rsidRPr="00B554BC">
              <w:rPr>
                <w:sz w:val="24"/>
                <w:szCs w:val="24"/>
              </w:rPr>
              <w:noBreakHyphen/>
              <w:t>422A, R</w:t>
            </w:r>
            <w:r w:rsidRPr="00B554BC">
              <w:rPr>
                <w:sz w:val="24"/>
                <w:szCs w:val="24"/>
              </w:rPr>
              <w:noBreakHyphen/>
              <w:t>422B, R</w:t>
            </w:r>
            <w:r w:rsidRPr="00B554BC">
              <w:rPr>
                <w:sz w:val="24"/>
                <w:szCs w:val="24"/>
              </w:rPr>
              <w:noBreakHyphen/>
              <w:t>422C, R422D, R</w:t>
            </w:r>
            <w:r w:rsidRPr="00B554BC">
              <w:rPr>
                <w:sz w:val="24"/>
                <w:szCs w:val="24"/>
              </w:rPr>
              <w:noBreakHyphen/>
              <w:t>424A, R</w:t>
            </w:r>
            <w:r w:rsidRPr="00B554BC">
              <w:rPr>
                <w:sz w:val="24"/>
                <w:szCs w:val="24"/>
              </w:rPr>
              <w:noBreakHyphen/>
              <w:t>426A, R</w:t>
            </w:r>
            <w:r w:rsidRPr="00B554BC">
              <w:rPr>
                <w:sz w:val="24"/>
                <w:szCs w:val="24"/>
              </w:rPr>
              <w:noBreakHyphen/>
              <w:t>428A, R</w:t>
            </w:r>
            <w:r w:rsidRPr="00B554BC">
              <w:rPr>
                <w:sz w:val="24"/>
                <w:szCs w:val="24"/>
              </w:rPr>
              <w:noBreakHyphen/>
              <w:t>434A, R</w:t>
            </w:r>
            <w:r w:rsidRPr="00B554BC">
              <w:rPr>
                <w:sz w:val="24"/>
                <w:szCs w:val="24"/>
              </w:rPr>
              <w:noBreakHyphen/>
              <w:t>437A, R438A, R-507A, RS</w:t>
            </w:r>
            <w:r w:rsidRPr="00B554BC">
              <w:rPr>
                <w:sz w:val="24"/>
                <w:szCs w:val="24"/>
              </w:rPr>
              <w:noBreakHyphen/>
              <w:t>24 (2002 formulation), RS</w:t>
            </w:r>
            <w:r w:rsidRPr="00B554BC">
              <w:rPr>
                <w:sz w:val="24"/>
                <w:szCs w:val="24"/>
              </w:rPr>
              <w:noBreakHyphen/>
              <w:t>44 (2003 formulation), SP34E, THR</w:t>
            </w:r>
            <w:r w:rsidRPr="00B554BC">
              <w:rPr>
                <w:sz w:val="24"/>
                <w:szCs w:val="24"/>
              </w:rPr>
              <w:noBreakHyphen/>
              <w:t>03</w:t>
            </w:r>
          </w:p>
        </w:tc>
        <w:tc>
          <w:tcPr>
            <w:tcW w:w="3094" w:type="dxa"/>
          </w:tcPr>
          <w:p w14:paraId="0ED0EFEA" w14:textId="32A5293A" w:rsidR="00390A85" w:rsidRPr="00B554BC" w:rsidRDefault="00390A85" w:rsidP="00390A85">
            <w:pPr>
              <w:rPr>
                <w:sz w:val="24"/>
                <w:szCs w:val="24"/>
              </w:rPr>
            </w:pPr>
            <w:r w:rsidRPr="00B554BC">
              <w:rPr>
                <w:sz w:val="24"/>
                <w:szCs w:val="24"/>
              </w:rPr>
              <w:t>Unacceptable as of January 1, 2020.</w:t>
            </w:r>
          </w:p>
        </w:tc>
      </w:tr>
      <w:tr w:rsidR="00390A85" w:rsidRPr="00E91927" w14:paraId="70BADB1A" w14:textId="77777777" w:rsidTr="00A929F3">
        <w:trPr>
          <w:cantSplit/>
        </w:trPr>
        <w:tc>
          <w:tcPr>
            <w:tcW w:w="2524" w:type="dxa"/>
          </w:tcPr>
          <w:p w14:paraId="0E0A38BF" w14:textId="2E54ABA9" w:rsidR="00390A85" w:rsidRPr="00B554BC" w:rsidRDefault="00390A85" w:rsidP="00390A85">
            <w:pPr>
              <w:rPr>
                <w:sz w:val="24"/>
                <w:szCs w:val="24"/>
              </w:rPr>
            </w:pPr>
            <w:r w:rsidRPr="00B554BC">
              <w:rPr>
                <w:sz w:val="24"/>
                <w:szCs w:val="24"/>
              </w:rPr>
              <w:t>Stand-Alone Low-Temperature Units (New)</w:t>
            </w:r>
          </w:p>
        </w:tc>
        <w:tc>
          <w:tcPr>
            <w:tcW w:w="3953" w:type="dxa"/>
          </w:tcPr>
          <w:p w14:paraId="392F9EBA" w14:textId="142341F7" w:rsidR="00390A85" w:rsidRPr="00B554BC" w:rsidRDefault="00390A85" w:rsidP="00390A85">
            <w:pPr>
              <w:rPr>
                <w:sz w:val="24"/>
                <w:szCs w:val="24"/>
              </w:rPr>
            </w:pPr>
            <w:r w:rsidRPr="00B554BC">
              <w:rPr>
                <w:sz w:val="24"/>
                <w:szCs w:val="24"/>
              </w:rPr>
              <w:t>HFC</w:t>
            </w:r>
            <w:r w:rsidRPr="00B554BC">
              <w:rPr>
                <w:sz w:val="24"/>
                <w:szCs w:val="24"/>
              </w:rPr>
              <w:noBreakHyphen/>
              <w:t>227ea, KDD6, R</w:t>
            </w:r>
            <w:r w:rsidRPr="00B554BC">
              <w:rPr>
                <w:sz w:val="24"/>
                <w:szCs w:val="24"/>
              </w:rPr>
              <w:noBreakHyphen/>
              <w:t>125/290/134a/600a (55.0/1.0/42.5/1.5), R</w:t>
            </w:r>
            <w:r w:rsidRPr="00B554BC">
              <w:rPr>
                <w:sz w:val="24"/>
                <w:szCs w:val="24"/>
              </w:rPr>
              <w:noBreakHyphen/>
              <w:t>404A, R</w:t>
            </w:r>
            <w:r w:rsidRPr="00B554BC">
              <w:rPr>
                <w:sz w:val="24"/>
                <w:szCs w:val="24"/>
              </w:rPr>
              <w:noBreakHyphen/>
              <w:t>407A, R</w:t>
            </w:r>
            <w:r w:rsidRPr="00B554BC">
              <w:rPr>
                <w:sz w:val="24"/>
                <w:szCs w:val="24"/>
              </w:rPr>
              <w:noBreakHyphen/>
              <w:t>407B,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w:t>
            </w:r>
            <w:r w:rsidRPr="00B554BC">
              <w:rPr>
                <w:sz w:val="24"/>
                <w:szCs w:val="24"/>
              </w:rPr>
              <w:noBreakHyphen/>
              <w:t>417A, R</w:t>
            </w:r>
            <w:r w:rsidRPr="00B554BC">
              <w:rPr>
                <w:sz w:val="24"/>
                <w:szCs w:val="24"/>
              </w:rPr>
              <w:noBreakHyphen/>
              <w:t>421A, R</w:t>
            </w:r>
            <w:r w:rsidRPr="00B554BC">
              <w:rPr>
                <w:sz w:val="24"/>
                <w:szCs w:val="24"/>
              </w:rPr>
              <w:noBreakHyphen/>
              <w:t>421B, R422A, R</w:t>
            </w:r>
            <w:r w:rsidRPr="00B554BC">
              <w:rPr>
                <w:sz w:val="24"/>
                <w:szCs w:val="24"/>
              </w:rPr>
              <w:noBreakHyphen/>
              <w:t>422B, R</w:t>
            </w:r>
            <w:r w:rsidRPr="00B554BC">
              <w:rPr>
                <w:sz w:val="24"/>
                <w:szCs w:val="24"/>
              </w:rPr>
              <w:noBreakHyphen/>
              <w:t>422C, R</w:t>
            </w:r>
            <w:r w:rsidRPr="00B554BC">
              <w:rPr>
                <w:sz w:val="24"/>
                <w:szCs w:val="24"/>
              </w:rPr>
              <w:noBreakHyphen/>
              <w:t>422D, R</w:t>
            </w:r>
            <w:r w:rsidRPr="00B554BC">
              <w:rPr>
                <w:sz w:val="24"/>
                <w:szCs w:val="24"/>
              </w:rPr>
              <w:noBreakHyphen/>
              <w:t>424A, R</w:t>
            </w:r>
            <w:r w:rsidRPr="00B554BC">
              <w:rPr>
                <w:sz w:val="24"/>
                <w:szCs w:val="24"/>
              </w:rPr>
              <w:noBreakHyphen/>
              <w:t>428A, R434A, R</w:t>
            </w:r>
            <w:r w:rsidRPr="00B554BC">
              <w:rPr>
                <w:sz w:val="24"/>
                <w:szCs w:val="24"/>
              </w:rPr>
              <w:noBreakHyphen/>
              <w:t>437A, R</w:t>
            </w:r>
            <w:r w:rsidRPr="00B554BC">
              <w:rPr>
                <w:sz w:val="24"/>
                <w:szCs w:val="24"/>
              </w:rPr>
              <w:noBreakHyphen/>
              <w:t>438A, R</w:t>
            </w:r>
            <w:r w:rsidRPr="00B554BC">
              <w:rPr>
                <w:sz w:val="24"/>
                <w:szCs w:val="24"/>
              </w:rPr>
              <w:noBreakHyphen/>
              <w:t>507A, RS</w:t>
            </w:r>
            <w:r w:rsidRPr="00B554BC">
              <w:rPr>
                <w:sz w:val="24"/>
                <w:szCs w:val="24"/>
              </w:rPr>
              <w:noBreakHyphen/>
              <w:t>44 (2003 formulation)</w:t>
            </w:r>
          </w:p>
        </w:tc>
        <w:tc>
          <w:tcPr>
            <w:tcW w:w="3094" w:type="dxa"/>
          </w:tcPr>
          <w:p w14:paraId="72E906E8" w14:textId="2AD99534" w:rsidR="00390A85" w:rsidRPr="00B554BC" w:rsidRDefault="00390A85" w:rsidP="00390A85">
            <w:pPr>
              <w:rPr>
                <w:sz w:val="24"/>
                <w:szCs w:val="24"/>
              </w:rPr>
            </w:pPr>
            <w:r w:rsidRPr="00B554BC">
              <w:rPr>
                <w:sz w:val="24"/>
                <w:szCs w:val="24"/>
              </w:rPr>
              <w:t>Unacceptable as of January 1, 2020.</w:t>
            </w:r>
          </w:p>
        </w:tc>
      </w:tr>
      <w:tr w:rsidR="00390A85" w:rsidRPr="00E91927" w14:paraId="155BEF08" w14:textId="77777777" w:rsidTr="00A929F3">
        <w:trPr>
          <w:cantSplit/>
        </w:trPr>
        <w:tc>
          <w:tcPr>
            <w:tcW w:w="2524" w:type="dxa"/>
          </w:tcPr>
          <w:p w14:paraId="16F1B2AD" w14:textId="212FBF50" w:rsidR="00390A85" w:rsidRPr="00B554BC" w:rsidRDefault="00390A85" w:rsidP="00390A85">
            <w:pPr>
              <w:rPr>
                <w:sz w:val="24"/>
                <w:szCs w:val="24"/>
              </w:rPr>
            </w:pPr>
            <w:r w:rsidRPr="00B554BC">
              <w:rPr>
                <w:sz w:val="24"/>
                <w:szCs w:val="24"/>
              </w:rPr>
              <w:t>Retail food refrigeration – refrigerated food processing and dispensing equipment (new)</w:t>
            </w:r>
          </w:p>
        </w:tc>
        <w:tc>
          <w:tcPr>
            <w:tcW w:w="3953" w:type="dxa"/>
          </w:tcPr>
          <w:p w14:paraId="51604E72" w14:textId="696B0DBE" w:rsidR="00390A85" w:rsidRPr="00B554BC" w:rsidRDefault="00390A85" w:rsidP="00390A85">
            <w:pPr>
              <w:rPr>
                <w:sz w:val="24"/>
                <w:szCs w:val="24"/>
              </w:rPr>
            </w:pPr>
            <w:r w:rsidRPr="00B554BC">
              <w:rPr>
                <w:sz w:val="24"/>
                <w:szCs w:val="24"/>
              </w:rPr>
              <w:t>HFC</w:t>
            </w:r>
            <w:r w:rsidRPr="00B554BC">
              <w:rPr>
                <w:sz w:val="24"/>
                <w:szCs w:val="24"/>
              </w:rPr>
              <w:noBreakHyphen/>
              <w:t>227ea, KDD6, R</w:t>
            </w:r>
            <w:r w:rsidRPr="00B554BC">
              <w:rPr>
                <w:sz w:val="24"/>
                <w:szCs w:val="24"/>
              </w:rPr>
              <w:noBreakHyphen/>
              <w:t>125/290/134a/600a (55.0/1.0/42.5/1.5), R</w:t>
            </w:r>
            <w:r w:rsidRPr="00B554BC">
              <w:rPr>
                <w:sz w:val="24"/>
                <w:szCs w:val="24"/>
              </w:rPr>
              <w:noBreakHyphen/>
              <w:t>404A, R</w:t>
            </w:r>
            <w:r w:rsidRPr="00B554BC">
              <w:rPr>
                <w:sz w:val="24"/>
                <w:szCs w:val="24"/>
              </w:rPr>
              <w:noBreakHyphen/>
              <w:t>407A, R</w:t>
            </w:r>
            <w:r w:rsidRPr="00B554BC">
              <w:rPr>
                <w:sz w:val="24"/>
                <w:szCs w:val="24"/>
              </w:rPr>
              <w:noBreakHyphen/>
              <w:t>407B,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R417A, R</w:t>
            </w:r>
            <w:r w:rsidRPr="00B554BC">
              <w:rPr>
                <w:sz w:val="24"/>
                <w:szCs w:val="24"/>
              </w:rPr>
              <w:noBreakHyphen/>
              <w:t>421A, R</w:t>
            </w:r>
            <w:r w:rsidRPr="00B554BC">
              <w:rPr>
                <w:sz w:val="24"/>
                <w:szCs w:val="24"/>
              </w:rPr>
              <w:noBreakHyphen/>
              <w:t>421B, R</w:t>
            </w:r>
            <w:r w:rsidRPr="00B554BC">
              <w:rPr>
                <w:sz w:val="24"/>
                <w:szCs w:val="24"/>
              </w:rPr>
              <w:noBreakHyphen/>
              <w:t>422A, R</w:t>
            </w:r>
            <w:r w:rsidRPr="00B554BC">
              <w:rPr>
                <w:sz w:val="24"/>
                <w:szCs w:val="24"/>
              </w:rPr>
              <w:noBreakHyphen/>
              <w:t>422B, R</w:t>
            </w:r>
            <w:r w:rsidRPr="00B554BC">
              <w:rPr>
                <w:sz w:val="24"/>
                <w:szCs w:val="24"/>
              </w:rPr>
              <w:noBreakHyphen/>
              <w:t>422C, R</w:t>
            </w:r>
            <w:r w:rsidRPr="00B554BC">
              <w:rPr>
                <w:sz w:val="24"/>
                <w:szCs w:val="24"/>
              </w:rPr>
              <w:noBreakHyphen/>
              <w:t>422D, R424A, R</w:t>
            </w:r>
            <w:r w:rsidRPr="00B554BC">
              <w:rPr>
                <w:sz w:val="24"/>
                <w:szCs w:val="24"/>
              </w:rPr>
              <w:noBreakHyphen/>
              <w:t>428A, R</w:t>
            </w:r>
            <w:r w:rsidRPr="00B554BC">
              <w:rPr>
                <w:sz w:val="24"/>
                <w:szCs w:val="24"/>
              </w:rPr>
              <w:noBreakHyphen/>
              <w:t>434A, R</w:t>
            </w:r>
            <w:r w:rsidRPr="00B554BC">
              <w:rPr>
                <w:sz w:val="24"/>
                <w:szCs w:val="24"/>
              </w:rPr>
              <w:noBreakHyphen/>
              <w:t>437A, R</w:t>
            </w:r>
            <w:r w:rsidRPr="00B554BC">
              <w:rPr>
                <w:sz w:val="24"/>
                <w:szCs w:val="24"/>
              </w:rPr>
              <w:noBreakHyphen/>
              <w:t>438A, R</w:t>
            </w:r>
            <w:r w:rsidRPr="00B554BC">
              <w:rPr>
                <w:sz w:val="24"/>
                <w:szCs w:val="24"/>
              </w:rPr>
              <w:noBreakHyphen/>
              <w:t>507A, RS</w:t>
            </w:r>
            <w:r w:rsidRPr="00B554BC">
              <w:rPr>
                <w:sz w:val="24"/>
                <w:szCs w:val="24"/>
              </w:rPr>
              <w:noBreakHyphen/>
              <w:t>44 (2003 formulation</w:t>
            </w:r>
            <w:r>
              <w:rPr>
                <w:sz w:val="24"/>
                <w:szCs w:val="24"/>
              </w:rPr>
              <w:t>)</w:t>
            </w:r>
          </w:p>
        </w:tc>
        <w:tc>
          <w:tcPr>
            <w:tcW w:w="3094" w:type="dxa"/>
          </w:tcPr>
          <w:p w14:paraId="76AE3CB5" w14:textId="42EFA428" w:rsidR="00390A85" w:rsidRPr="00B554BC" w:rsidRDefault="00390A85" w:rsidP="00390A85">
            <w:pPr>
              <w:rPr>
                <w:sz w:val="24"/>
                <w:szCs w:val="24"/>
              </w:rPr>
            </w:pPr>
            <w:r w:rsidRPr="00B554BC">
              <w:rPr>
                <w:sz w:val="24"/>
                <w:szCs w:val="24"/>
              </w:rPr>
              <w:t>Unacceptable as of January 1, 2021.</w:t>
            </w:r>
          </w:p>
        </w:tc>
      </w:tr>
    </w:tbl>
    <w:p w14:paraId="745BA242" w14:textId="0673FFF5" w:rsidR="00A929F3" w:rsidRDefault="00A929F3"/>
    <w:p w14:paraId="2B2F1FB0" w14:textId="584B9C43" w:rsidR="00A929F3" w:rsidRDefault="00A929F3">
      <w:r>
        <w:br w:type="page"/>
      </w:r>
    </w:p>
    <w:p w14:paraId="0F56D1E9" w14:textId="63159E6A" w:rsidR="00FE2C57" w:rsidRPr="00B554BC" w:rsidRDefault="00FE2C57" w:rsidP="00FE2C57">
      <w:pPr>
        <w:pStyle w:val="NoSpacing"/>
        <w:keepNext/>
        <w:widowControl w:val="0"/>
        <w:rPr>
          <w:rFonts w:ascii="Arial" w:hAnsi="Arial" w:cs="Arial"/>
          <w:b/>
          <w:sz w:val="24"/>
          <w:szCs w:val="24"/>
        </w:rPr>
      </w:pPr>
      <w:r w:rsidRPr="00B554BC">
        <w:rPr>
          <w:rFonts w:ascii="Arial" w:hAnsi="Arial" w:cs="Arial"/>
          <w:b/>
          <w:sz w:val="24"/>
          <w:szCs w:val="24"/>
        </w:rPr>
        <w:lastRenderedPageBreak/>
        <w:t>VENDING MACHINES</w:t>
      </w:r>
    </w:p>
    <w:tbl>
      <w:tblPr>
        <w:tblStyle w:val="TableGrid"/>
        <w:tblW w:w="0" w:type="auto"/>
        <w:tblInd w:w="-5" w:type="dxa"/>
        <w:tblLook w:val="04A0" w:firstRow="1" w:lastRow="0" w:firstColumn="1" w:lastColumn="0" w:noHBand="0" w:noVBand="1"/>
      </w:tblPr>
      <w:tblGrid>
        <w:gridCol w:w="2425"/>
        <w:gridCol w:w="3591"/>
        <w:gridCol w:w="3555"/>
      </w:tblGrid>
      <w:tr w:rsidR="00FE2C57" w:rsidRPr="00E91927" w14:paraId="176805F0" w14:textId="77777777" w:rsidTr="000A1DFD">
        <w:tc>
          <w:tcPr>
            <w:tcW w:w="3305" w:type="dxa"/>
            <w:shd w:val="clear" w:color="auto" w:fill="EAF1DD" w:themeFill="accent3" w:themeFillTint="33"/>
          </w:tcPr>
          <w:p w14:paraId="10BF892D" w14:textId="77777777" w:rsidR="00FE2C57" w:rsidRPr="00B554BC" w:rsidRDefault="00FE2C57" w:rsidP="000A1DFD">
            <w:pPr>
              <w:rPr>
                <w:b/>
                <w:sz w:val="24"/>
                <w:szCs w:val="24"/>
              </w:rPr>
            </w:pPr>
            <w:r w:rsidRPr="00B554BC">
              <w:rPr>
                <w:b/>
                <w:sz w:val="24"/>
                <w:szCs w:val="24"/>
              </w:rPr>
              <w:t>End-Use</w:t>
            </w:r>
          </w:p>
        </w:tc>
        <w:tc>
          <w:tcPr>
            <w:tcW w:w="4435" w:type="dxa"/>
            <w:tcBorders>
              <w:bottom w:val="single" w:sz="4" w:space="0" w:color="auto"/>
            </w:tcBorders>
            <w:shd w:val="clear" w:color="auto" w:fill="EAF1DD" w:themeFill="accent3" w:themeFillTint="33"/>
          </w:tcPr>
          <w:p w14:paraId="1EFE394C" w14:textId="34194269" w:rsidR="00FE2C57" w:rsidRPr="00B554BC" w:rsidRDefault="009C0C50" w:rsidP="000A1DFD">
            <w:pPr>
              <w:rPr>
                <w:b/>
                <w:sz w:val="24"/>
                <w:szCs w:val="24"/>
              </w:rPr>
            </w:pPr>
            <w:r>
              <w:rPr>
                <w:b/>
                <w:sz w:val="24"/>
                <w:szCs w:val="24"/>
              </w:rPr>
              <w:t>Prohibited Substances</w:t>
            </w:r>
          </w:p>
        </w:tc>
        <w:tc>
          <w:tcPr>
            <w:tcW w:w="4950" w:type="dxa"/>
            <w:shd w:val="clear" w:color="auto" w:fill="EAF1DD" w:themeFill="accent3" w:themeFillTint="33"/>
          </w:tcPr>
          <w:p w14:paraId="19E8EA0F" w14:textId="77777777" w:rsidR="00FE2C57" w:rsidRPr="00B554BC" w:rsidRDefault="00FE2C57" w:rsidP="000A1DFD">
            <w:pPr>
              <w:rPr>
                <w:b/>
                <w:sz w:val="24"/>
                <w:szCs w:val="24"/>
              </w:rPr>
            </w:pPr>
            <w:r w:rsidRPr="00B554BC">
              <w:rPr>
                <w:b/>
                <w:sz w:val="24"/>
                <w:szCs w:val="24"/>
              </w:rPr>
              <w:t>Effective Date</w:t>
            </w:r>
          </w:p>
        </w:tc>
      </w:tr>
      <w:tr w:rsidR="00FE2C57" w:rsidRPr="00E91927" w14:paraId="3C7D97F3" w14:textId="77777777" w:rsidTr="000A1DFD">
        <w:tc>
          <w:tcPr>
            <w:tcW w:w="3305" w:type="dxa"/>
          </w:tcPr>
          <w:p w14:paraId="0CB87C6A" w14:textId="77777777" w:rsidR="00FE2C57" w:rsidRPr="00B554BC" w:rsidRDefault="00FE2C57" w:rsidP="000A1DFD">
            <w:pPr>
              <w:rPr>
                <w:sz w:val="24"/>
                <w:szCs w:val="24"/>
              </w:rPr>
            </w:pPr>
            <w:r w:rsidRPr="00B554BC">
              <w:rPr>
                <w:sz w:val="24"/>
                <w:szCs w:val="24"/>
              </w:rPr>
              <w:t xml:space="preserve">Vending Machines (Retrofit) </w:t>
            </w:r>
          </w:p>
        </w:tc>
        <w:tc>
          <w:tcPr>
            <w:tcW w:w="4435" w:type="dxa"/>
            <w:tcBorders>
              <w:top w:val="single" w:sz="4" w:space="0" w:color="auto"/>
            </w:tcBorders>
          </w:tcPr>
          <w:p w14:paraId="1C89B924" w14:textId="77777777" w:rsidR="00FE2C57" w:rsidRPr="00B554BC" w:rsidRDefault="00FE2C57" w:rsidP="000A1DFD">
            <w:pPr>
              <w:rPr>
                <w:sz w:val="24"/>
                <w:szCs w:val="24"/>
              </w:rPr>
            </w:pPr>
            <w:r w:rsidRPr="00B554BC">
              <w:rPr>
                <w:sz w:val="24"/>
                <w:szCs w:val="24"/>
              </w:rPr>
              <w:t>R</w:t>
            </w:r>
            <w:r w:rsidRPr="00B554BC">
              <w:rPr>
                <w:sz w:val="24"/>
                <w:szCs w:val="24"/>
              </w:rPr>
              <w:noBreakHyphen/>
              <w:t>404A, R</w:t>
            </w:r>
            <w:r w:rsidRPr="00B554BC">
              <w:rPr>
                <w:sz w:val="24"/>
                <w:szCs w:val="24"/>
              </w:rPr>
              <w:noBreakHyphen/>
              <w:t>507A</w:t>
            </w:r>
          </w:p>
        </w:tc>
        <w:tc>
          <w:tcPr>
            <w:tcW w:w="4950" w:type="dxa"/>
          </w:tcPr>
          <w:p w14:paraId="6A904A41" w14:textId="77777777" w:rsidR="00FE2C57" w:rsidRPr="00B554BC" w:rsidRDefault="00FE2C57" w:rsidP="000A1DFD">
            <w:pPr>
              <w:rPr>
                <w:sz w:val="24"/>
                <w:szCs w:val="24"/>
              </w:rPr>
            </w:pPr>
            <w:r w:rsidRPr="00B554BC">
              <w:rPr>
                <w:sz w:val="24"/>
                <w:szCs w:val="24"/>
              </w:rPr>
              <w:t>Unacceptable as of January 1, 2019.</w:t>
            </w:r>
          </w:p>
        </w:tc>
      </w:tr>
      <w:tr w:rsidR="00FE2C57" w:rsidRPr="00E91927" w14:paraId="1E22F452" w14:textId="77777777" w:rsidTr="000A1DFD">
        <w:tc>
          <w:tcPr>
            <w:tcW w:w="3305" w:type="dxa"/>
          </w:tcPr>
          <w:p w14:paraId="393B142D" w14:textId="77777777" w:rsidR="00FE2C57" w:rsidRPr="00B554BC" w:rsidRDefault="00FE2C57" w:rsidP="000A1DFD">
            <w:pPr>
              <w:rPr>
                <w:sz w:val="24"/>
                <w:szCs w:val="24"/>
              </w:rPr>
            </w:pPr>
            <w:r w:rsidRPr="00B554BC">
              <w:rPr>
                <w:sz w:val="24"/>
                <w:szCs w:val="24"/>
              </w:rPr>
              <w:t xml:space="preserve">Vending Machines (New) </w:t>
            </w:r>
          </w:p>
        </w:tc>
        <w:tc>
          <w:tcPr>
            <w:tcW w:w="4435" w:type="dxa"/>
          </w:tcPr>
          <w:p w14:paraId="2A81E674" w14:textId="77777777" w:rsidR="00FE2C57" w:rsidRPr="00B554BC" w:rsidRDefault="00FE2C57" w:rsidP="000A1DFD">
            <w:pPr>
              <w:rPr>
                <w:sz w:val="24"/>
                <w:szCs w:val="24"/>
              </w:rPr>
            </w:pPr>
            <w:r w:rsidRPr="00B554BC">
              <w:rPr>
                <w:sz w:val="24"/>
                <w:szCs w:val="24"/>
              </w:rPr>
              <w:t>FOR12A, FOR12B, HFC</w:t>
            </w:r>
            <w:r w:rsidRPr="00B554BC">
              <w:rPr>
                <w:sz w:val="24"/>
                <w:szCs w:val="24"/>
              </w:rPr>
              <w:noBreakHyphen/>
              <w:t>134a, KDD6, R125/290/134a/600a (55.0/1.0/42.5/1.5), R</w:t>
            </w:r>
            <w:r w:rsidRPr="00B554BC">
              <w:rPr>
                <w:sz w:val="24"/>
                <w:szCs w:val="24"/>
              </w:rPr>
              <w:noBreakHyphen/>
              <w:t>404A, R407C, R</w:t>
            </w:r>
            <w:r w:rsidRPr="00B554BC">
              <w:rPr>
                <w:sz w:val="24"/>
                <w:szCs w:val="24"/>
              </w:rPr>
              <w:noBreakHyphen/>
              <w:t>410A, R</w:t>
            </w:r>
            <w:r w:rsidRPr="00B554BC">
              <w:rPr>
                <w:sz w:val="24"/>
                <w:szCs w:val="24"/>
              </w:rPr>
              <w:noBreakHyphen/>
              <w:t>410B, R</w:t>
            </w:r>
            <w:r w:rsidRPr="00B554BC">
              <w:rPr>
                <w:sz w:val="24"/>
                <w:szCs w:val="24"/>
              </w:rPr>
              <w:noBreakHyphen/>
              <w:t>417A, R</w:t>
            </w:r>
            <w:r w:rsidRPr="00B554BC">
              <w:rPr>
                <w:sz w:val="24"/>
                <w:szCs w:val="24"/>
              </w:rPr>
              <w:noBreakHyphen/>
              <w:t>421A, R</w:t>
            </w:r>
            <w:r w:rsidRPr="00B554BC">
              <w:rPr>
                <w:sz w:val="24"/>
                <w:szCs w:val="24"/>
              </w:rPr>
              <w:noBreakHyphen/>
              <w:t>422B, R422C, R</w:t>
            </w:r>
            <w:r w:rsidRPr="00B554BC">
              <w:rPr>
                <w:sz w:val="24"/>
                <w:szCs w:val="24"/>
              </w:rPr>
              <w:noBreakHyphen/>
              <w:t>422D, R</w:t>
            </w:r>
            <w:r w:rsidRPr="00B554BC">
              <w:rPr>
                <w:sz w:val="24"/>
                <w:szCs w:val="24"/>
              </w:rPr>
              <w:noBreakHyphen/>
              <w:t>426A, R</w:t>
            </w:r>
            <w:r w:rsidRPr="00B554BC">
              <w:rPr>
                <w:sz w:val="24"/>
                <w:szCs w:val="24"/>
              </w:rPr>
              <w:noBreakHyphen/>
              <w:t>437A, R</w:t>
            </w:r>
            <w:r w:rsidRPr="00B554BC">
              <w:rPr>
                <w:sz w:val="24"/>
                <w:szCs w:val="24"/>
              </w:rPr>
              <w:noBreakHyphen/>
              <w:t>438A, R</w:t>
            </w:r>
            <w:r w:rsidRPr="00B554BC">
              <w:rPr>
                <w:sz w:val="24"/>
                <w:szCs w:val="24"/>
              </w:rPr>
              <w:noBreakHyphen/>
              <w:t>507A, RS</w:t>
            </w:r>
            <w:r w:rsidRPr="00B554BC">
              <w:rPr>
                <w:sz w:val="24"/>
                <w:szCs w:val="24"/>
              </w:rPr>
              <w:noBreakHyphen/>
              <w:t>24 (2002 formulation), SP34E</w:t>
            </w:r>
          </w:p>
        </w:tc>
        <w:tc>
          <w:tcPr>
            <w:tcW w:w="4950" w:type="dxa"/>
          </w:tcPr>
          <w:p w14:paraId="5472BD64" w14:textId="77777777" w:rsidR="00FE2C57" w:rsidRPr="00B554BC" w:rsidRDefault="00FE2C57" w:rsidP="000A1DFD">
            <w:pPr>
              <w:rPr>
                <w:sz w:val="24"/>
                <w:szCs w:val="24"/>
              </w:rPr>
            </w:pPr>
            <w:r w:rsidRPr="00B554BC">
              <w:rPr>
                <w:sz w:val="24"/>
                <w:szCs w:val="24"/>
              </w:rPr>
              <w:t>Unacceptable as of January 1, 2019.</w:t>
            </w:r>
          </w:p>
          <w:p w14:paraId="50D88995" w14:textId="77777777" w:rsidR="00FE2C57" w:rsidRPr="00B554BC" w:rsidRDefault="00FE2C57" w:rsidP="000A1DFD">
            <w:pPr>
              <w:rPr>
                <w:sz w:val="24"/>
                <w:szCs w:val="24"/>
              </w:rPr>
            </w:pPr>
          </w:p>
        </w:tc>
      </w:tr>
    </w:tbl>
    <w:p w14:paraId="3E03A370" w14:textId="77777777" w:rsidR="00FE2C57" w:rsidRPr="00B554BC" w:rsidRDefault="00FE2C57" w:rsidP="00FE2C57">
      <w:pPr>
        <w:rPr>
          <w:sz w:val="24"/>
          <w:szCs w:val="24"/>
        </w:rPr>
      </w:pPr>
    </w:p>
    <w:p w14:paraId="2CA1DBA0" w14:textId="77777777" w:rsidR="002916E9" w:rsidRPr="00E91927" w:rsidRDefault="002916E9" w:rsidP="0037691F">
      <w:pPr>
        <w:pStyle w:val="BodyText"/>
        <w:spacing w:before="92"/>
      </w:pPr>
      <w:r w:rsidRPr="00B554BC">
        <w:t>NOTE: Authority</w:t>
      </w:r>
      <w:r w:rsidR="006522DA" w:rsidRPr="00B554BC">
        <w:t xml:space="preserve"> and References</w:t>
      </w:r>
      <w:r w:rsidRPr="00B554BC">
        <w:t xml:space="preserve">: </w:t>
      </w:r>
      <w:r w:rsidRPr="00FB224A">
        <w:rPr>
          <w:highlight w:val="yellow"/>
        </w:rPr>
        <w:t>[</w:t>
      </w:r>
      <w:r w:rsidR="006522DA" w:rsidRPr="00FB224A">
        <w:rPr>
          <w:highlight w:val="yellow"/>
        </w:rPr>
        <w:t>LIST STATE’S AUTHORITY TO BE USED HERE</w:t>
      </w:r>
      <w:r w:rsidRPr="00FB224A">
        <w:rPr>
          <w:highlight w:val="yellow"/>
        </w:rPr>
        <w:t>].</w:t>
      </w:r>
    </w:p>
    <w:p w14:paraId="21E5B8EB" w14:textId="77777777" w:rsidR="0019542F" w:rsidRPr="00B554BC" w:rsidRDefault="0019542F">
      <w:pPr>
        <w:pStyle w:val="BodyText"/>
        <w:spacing w:before="1"/>
        <w:ind w:left="0"/>
      </w:pPr>
    </w:p>
    <w:p w14:paraId="04F3C540" w14:textId="77777777" w:rsidR="0019542F" w:rsidRPr="00E91927" w:rsidRDefault="008E41DF">
      <w:pPr>
        <w:pStyle w:val="Heading1"/>
        <w:tabs>
          <w:tab w:val="left" w:pos="1540"/>
        </w:tabs>
      </w:pPr>
      <w:bookmarkStart w:id="220" w:name="_§_5._Requirements."/>
      <w:bookmarkEnd w:id="220"/>
      <w:r w:rsidRPr="00E91927">
        <w:t>§</w:t>
      </w:r>
      <w:r w:rsidRPr="00E91927">
        <w:rPr>
          <w:spacing w:val="-2"/>
        </w:rPr>
        <w:t xml:space="preserve"> </w:t>
      </w:r>
      <w:r w:rsidRPr="00E91927">
        <w:t>5.</w:t>
      </w:r>
      <w:r w:rsidRPr="00E91927">
        <w:tab/>
        <w:t>Requirements</w:t>
      </w:r>
      <w:r w:rsidR="000A1DFD" w:rsidRPr="00E91927">
        <w:t>.</w:t>
      </w:r>
      <w:r w:rsidR="0073201C" w:rsidRPr="00E91927">
        <w:t xml:space="preserve"> </w:t>
      </w:r>
    </w:p>
    <w:p w14:paraId="16E2CC5E" w14:textId="77777777" w:rsidR="0019542F" w:rsidRPr="00B554BC" w:rsidRDefault="0019542F">
      <w:pPr>
        <w:pStyle w:val="BodyText"/>
        <w:spacing w:before="5"/>
        <w:ind w:left="0"/>
        <w:rPr>
          <w:b/>
        </w:rPr>
      </w:pPr>
    </w:p>
    <w:p w14:paraId="15C6FAC2" w14:textId="6B82F8FD" w:rsidR="0019542F" w:rsidRPr="007034F1" w:rsidRDefault="008E41DF" w:rsidP="0073201C">
      <w:pPr>
        <w:pStyle w:val="ListParagraph"/>
        <w:numPr>
          <w:ilvl w:val="0"/>
          <w:numId w:val="1"/>
        </w:numPr>
        <w:tabs>
          <w:tab w:val="left" w:pos="461"/>
        </w:tabs>
        <w:spacing w:line="278" w:lineRule="auto"/>
        <w:ind w:left="101" w:right="1224" w:firstLine="0"/>
        <w:rPr>
          <w:sz w:val="24"/>
          <w:szCs w:val="24"/>
        </w:rPr>
      </w:pPr>
      <w:commentRangeStart w:id="221"/>
      <w:r w:rsidRPr="007034F1">
        <w:rPr>
          <w:i/>
          <w:sz w:val="24"/>
          <w:szCs w:val="24"/>
        </w:rPr>
        <w:t>Prohibitions</w:t>
      </w:r>
      <w:r w:rsidRPr="007034F1">
        <w:rPr>
          <w:sz w:val="24"/>
          <w:szCs w:val="24"/>
        </w:rPr>
        <w:t xml:space="preserve">. </w:t>
      </w:r>
      <w:r w:rsidR="009C0C50">
        <w:rPr>
          <w:sz w:val="24"/>
          <w:szCs w:val="24"/>
        </w:rPr>
        <w:t>N</w:t>
      </w:r>
      <w:r w:rsidRPr="007034F1">
        <w:rPr>
          <w:sz w:val="24"/>
          <w:szCs w:val="24"/>
        </w:rPr>
        <w:t xml:space="preserve">o person may sell, install, use, </w:t>
      </w:r>
      <w:commentRangeEnd w:id="221"/>
      <w:r w:rsidR="001133F2">
        <w:rPr>
          <w:rStyle w:val="CommentReference"/>
        </w:rPr>
        <w:commentReference w:id="221"/>
      </w:r>
      <w:r w:rsidRPr="007034F1">
        <w:rPr>
          <w:sz w:val="24"/>
          <w:szCs w:val="24"/>
        </w:rPr>
        <w:t>or enter into commerce, in the State</w:t>
      </w:r>
      <w:r w:rsidRPr="007034F1">
        <w:rPr>
          <w:spacing w:val="-33"/>
          <w:sz w:val="24"/>
          <w:szCs w:val="24"/>
        </w:rPr>
        <w:t xml:space="preserve"> </w:t>
      </w:r>
      <w:r w:rsidRPr="007034F1">
        <w:rPr>
          <w:sz w:val="24"/>
          <w:szCs w:val="24"/>
        </w:rPr>
        <w:t xml:space="preserve">of </w:t>
      </w:r>
      <w:r w:rsidR="00FB224A">
        <w:t>Connecticut</w:t>
      </w:r>
      <w:r w:rsidR="000A1DFD" w:rsidRPr="007034F1">
        <w:rPr>
          <w:sz w:val="24"/>
          <w:szCs w:val="24"/>
        </w:rPr>
        <w:t xml:space="preserve">, </w:t>
      </w:r>
      <w:r w:rsidRPr="007034F1">
        <w:rPr>
          <w:sz w:val="24"/>
          <w:szCs w:val="24"/>
        </w:rPr>
        <w:t>any listed subst</w:t>
      </w:r>
      <w:r w:rsidR="009C0C50">
        <w:rPr>
          <w:sz w:val="24"/>
          <w:szCs w:val="24"/>
        </w:rPr>
        <w:t>ance</w:t>
      </w:r>
      <w:r w:rsidRPr="007034F1">
        <w:rPr>
          <w:sz w:val="24"/>
          <w:szCs w:val="24"/>
        </w:rPr>
        <w:t xml:space="preserve"> for use in </w:t>
      </w:r>
      <w:r w:rsidR="009C0C50">
        <w:rPr>
          <w:sz w:val="24"/>
          <w:szCs w:val="24"/>
        </w:rPr>
        <w:t xml:space="preserve">any air-conditioning equipment, refrigeration equipment, foam system, or aerosol propellant </w:t>
      </w:r>
      <w:r w:rsidRPr="007034F1">
        <w:rPr>
          <w:sz w:val="24"/>
          <w:szCs w:val="24"/>
        </w:rPr>
        <w:t>end-uses listed as prohibited in Table 1</w:t>
      </w:r>
      <w:r w:rsidR="00E80C8D">
        <w:rPr>
          <w:sz w:val="24"/>
          <w:szCs w:val="24"/>
        </w:rPr>
        <w:t xml:space="preserve"> of</w:t>
      </w:r>
      <w:r w:rsidRPr="007034F1">
        <w:rPr>
          <w:sz w:val="24"/>
          <w:szCs w:val="24"/>
        </w:rPr>
        <w:t xml:space="preserve"> section </w:t>
      </w:r>
      <w:r w:rsidR="0037691F" w:rsidRPr="007034F1">
        <w:rPr>
          <w:sz w:val="24"/>
          <w:szCs w:val="24"/>
        </w:rPr>
        <w:t>4</w:t>
      </w:r>
      <w:r w:rsidRPr="007034F1">
        <w:rPr>
          <w:sz w:val="24"/>
          <w:szCs w:val="24"/>
        </w:rPr>
        <w:t xml:space="preserve"> of this</w:t>
      </w:r>
      <w:r w:rsidRPr="007034F1">
        <w:rPr>
          <w:spacing w:val="-13"/>
          <w:sz w:val="24"/>
          <w:szCs w:val="24"/>
        </w:rPr>
        <w:t xml:space="preserve"> </w:t>
      </w:r>
      <w:proofErr w:type="spellStart"/>
      <w:r w:rsidRPr="007034F1">
        <w:rPr>
          <w:sz w:val="24"/>
          <w:szCs w:val="24"/>
        </w:rPr>
        <w:t>subarticle</w:t>
      </w:r>
      <w:proofErr w:type="spellEnd"/>
      <w:r w:rsidRPr="007034F1">
        <w:rPr>
          <w:sz w:val="24"/>
          <w:szCs w:val="24"/>
        </w:rPr>
        <w:t>.</w:t>
      </w:r>
      <w:r w:rsidR="0073201C" w:rsidRPr="007034F1">
        <w:rPr>
          <w:sz w:val="24"/>
          <w:szCs w:val="24"/>
        </w:rPr>
        <w:br/>
      </w:r>
    </w:p>
    <w:p w14:paraId="0B6510E9" w14:textId="29539CAB" w:rsidR="00C46155" w:rsidRPr="00B554BC" w:rsidRDefault="0034088D" w:rsidP="00B554BC">
      <w:pPr>
        <w:pStyle w:val="ListParagraph"/>
        <w:numPr>
          <w:ilvl w:val="0"/>
          <w:numId w:val="1"/>
        </w:numPr>
        <w:tabs>
          <w:tab w:val="left" w:pos="461"/>
        </w:tabs>
        <w:spacing w:line="278" w:lineRule="auto"/>
        <w:ind w:left="101" w:right="1224" w:firstLine="0"/>
        <w:rPr>
          <w:sz w:val="24"/>
          <w:szCs w:val="24"/>
        </w:rPr>
      </w:pPr>
      <w:r w:rsidRPr="007034F1">
        <w:rPr>
          <w:i/>
          <w:sz w:val="24"/>
          <w:szCs w:val="24"/>
        </w:rPr>
        <w:t xml:space="preserve">Disclosure </w:t>
      </w:r>
      <w:r w:rsidRPr="00B554BC">
        <w:rPr>
          <w:sz w:val="24"/>
          <w:szCs w:val="24"/>
        </w:rPr>
        <w:t>Statement</w:t>
      </w:r>
      <w:r w:rsidRPr="007034F1">
        <w:rPr>
          <w:i/>
          <w:sz w:val="24"/>
          <w:szCs w:val="24"/>
        </w:rPr>
        <w:t xml:space="preserve">. </w:t>
      </w:r>
      <w:r w:rsidR="008E41DF" w:rsidRPr="00B554BC">
        <w:rPr>
          <w:sz w:val="24"/>
          <w:szCs w:val="24"/>
        </w:rPr>
        <w:t xml:space="preserve">As of the effective date of this </w:t>
      </w:r>
      <w:proofErr w:type="spellStart"/>
      <w:r w:rsidR="008E41DF" w:rsidRPr="00B554BC">
        <w:rPr>
          <w:sz w:val="24"/>
          <w:szCs w:val="24"/>
        </w:rPr>
        <w:t>subarticle</w:t>
      </w:r>
      <w:proofErr w:type="spellEnd"/>
      <w:r w:rsidR="008E41DF" w:rsidRPr="00B554BC">
        <w:rPr>
          <w:sz w:val="24"/>
          <w:szCs w:val="24"/>
        </w:rPr>
        <w:t>, any person who</w:t>
      </w:r>
      <w:r w:rsidR="00CB24D4">
        <w:rPr>
          <w:sz w:val="24"/>
          <w:szCs w:val="24"/>
        </w:rPr>
        <w:t xml:space="preserve"> manufactures and</w:t>
      </w:r>
      <w:r w:rsidR="008E41DF" w:rsidRPr="00B554BC">
        <w:rPr>
          <w:sz w:val="24"/>
          <w:szCs w:val="24"/>
        </w:rPr>
        <w:t xml:space="preserve"> sells or enters into commerce</w:t>
      </w:r>
      <w:r w:rsidR="00960272" w:rsidRPr="00B554BC">
        <w:rPr>
          <w:sz w:val="24"/>
          <w:szCs w:val="24"/>
        </w:rPr>
        <w:t xml:space="preserve"> in the State of </w:t>
      </w:r>
      <w:r w:rsidR="00FB224A">
        <w:t>Connecticut</w:t>
      </w:r>
      <w:r w:rsidRPr="00B554BC">
        <w:rPr>
          <w:sz w:val="24"/>
          <w:szCs w:val="24"/>
        </w:rPr>
        <w:t xml:space="preserve">, </w:t>
      </w:r>
      <w:r w:rsidR="008E41DF" w:rsidRPr="00B554BC">
        <w:rPr>
          <w:sz w:val="24"/>
          <w:szCs w:val="24"/>
        </w:rPr>
        <w:t xml:space="preserve">new </w:t>
      </w:r>
      <w:r w:rsidR="00CB24D4">
        <w:rPr>
          <w:sz w:val="24"/>
          <w:szCs w:val="24"/>
        </w:rPr>
        <w:t xml:space="preserve">motor bearing </w:t>
      </w:r>
      <w:r w:rsidR="00960272" w:rsidRPr="00B554BC">
        <w:rPr>
          <w:sz w:val="24"/>
          <w:szCs w:val="24"/>
        </w:rPr>
        <w:t>equipment</w:t>
      </w:r>
      <w:r w:rsidR="00CB24D4">
        <w:rPr>
          <w:sz w:val="24"/>
          <w:szCs w:val="24"/>
        </w:rPr>
        <w:t>, aerosol propellant,</w:t>
      </w:r>
      <w:r w:rsidR="00960272" w:rsidRPr="00B554BC">
        <w:rPr>
          <w:sz w:val="24"/>
          <w:szCs w:val="24"/>
        </w:rPr>
        <w:t xml:space="preserve"> </w:t>
      </w:r>
      <w:r w:rsidRPr="00B554BC">
        <w:rPr>
          <w:sz w:val="24"/>
          <w:szCs w:val="24"/>
        </w:rPr>
        <w:t xml:space="preserve">or foam end-uses </w:t>
      </w:r>
      <w:r w:rsidR="00960272" w:rsidRPr="00B554BC">
        <w:rPr>
          <w:sz w:val="24"/>
          <w:szCs w:val="24"/>
        </w:rPr>
        <w:t>listed in Table 1</w:t>
      </w:r>
      <w:r w:rsidR="008E41DF" w:rsidRPr="00B554BC">
        <w:rPr>
          <w:sz w:val="24"/>
          <w:szCs w:val="24"/>
        </w:rPr>
        <w:t xml:space="preserve">, must provide a written disclosure to the buyer as part of the sales transaction and invoice. </w:t>
      </w:r>
    </w:p>
    <w:p w14:paraId="3F466461" w14:textId="7D032C10" w:rsidR="00C46155" w:rsidRDefault="00C46155" w:rsidP="00B554BC">
      <w:pPr>
        <w:tabs>
          <w:tab w:val="left" w:pos="461"/>
        </w:tabs>
        <w:spacing w:line="276" w:lineRule="auto"/>
        <w:ind w:right="605"/>
        <w:rPr>
          <w:sz w:val="24"/>
          <w:szCs w:val="24"/>
        </w:rPr>
      </w:pPr>
    </w:p>
    <w:p w14:paraId="0A85BDC0" w14:textId="77777777" w:rsidR="002B2474" w:rsidRPr="00B554BC" w:rsidRDefault="008E41DF" w:rsidP="00994ECD">
      <w:pPr>
        <w:pStyle w:val="ListParagraph"/>
        <w:numPr>
          <w:ilvl w:val="1"/>
          <w:numId w:val="1"/>
        </w:numPr>
        <w:tabs>
          <w:tab w:val="left" w:pos="461"/>
        </w:tabs>
        <w:spacing w:line="276" w:lineRule="auto"/>
        <w:ind w:left="720" w:right="605"/>
        <w:rPr>
          <w:sz w:val="24"/>
          <w:szCs w:val="24"/>
        </w:rPr>
      </w:pPr>
      <w:r w:rsidRPr="00B554BC">
        <w:rPr>
          <w:sz w:val="24"/>
          <w:szCs w:val="24"/>
        </w:rPr>
        <w:t xml:space="preserve">The required written disclosure must state: </w:t>
      </w:r>
    </w:p>
    <w:p w14:paraId="47CD206D" w14:textId="77777777" w:rsidR="00C46155" w:rsidRPr="007034F1" w:rsidRDefault="00C46155" w:rsidP="00B554BC">
      <w:pPr>
        <w:tabs>
          <w:tab w:val="left" w:pos="461"/>
        </w:tabs>
        <w:spacing w:line="276" w:lineRule="auto"/>
        <w:ind w:right="605"/>
        <w:rPr>
          <w:sz w:val="24"/>
          <w:szCs w:val="24"/>
        </w:rPr>
      </w:pPr>
    </w:p>
    <w:p w14:paraId="7CD55109" w14:textId="5AF436B1" w:rsidR="002B2474" w:rsidRPr="007034F1" w:rsidRDefault="00C46155" w:rsidP="00B554BC">
      <w:pPr>
        <w:tabs>
          <w:tab w:val="left" w:pos="1080"/>
        </w:tabs>
        <w:spacing w:line="276" w:lineRule="auto"/>
        <w:ind w:left="1080" w:right="605"/>
        <w:rPr>
          <w:sz w:val="24"/>
          <w:szCs w:val="24"/>
        </w:rPr>
      </w:pPr>
      <w:r w:rsidRPr="007034F1">
        <w:rPr>
          <w:sz w:val="24"/>
          <w:szCs w:val="24"/>
        </w:rPr>
        <w:t>(</w:t>
      </w:r>
      <w:proofErr w:type="spellStart"/>
      <w:r w:rsidRPr="007034F1">
        <w:rPr>
          <w:sz w:val="24"/>
          <w:szCs w:val="24"/>
        </w:rPr>
        <w:t>i</w:t>
      </w:r>
      <w:proofErr w:type="spellEnd"/>
      <w:r w:rsidR="002B2474" w:rsidRPr="007034F1">
        <w:rPr>
          <w:sz w:val="24"/>
          <w:szCs w:val="24"/>
        </w:rPr>
        <w:t xml:space="preserve">) </w:t>
      </w:r>
      <w:r w:rsidRPr="007034F1">
        <w:rPr>
          <w:i/>
          <w:sz w:val="24"/>
          <w:szCs w:val="24"/>
        </w:rPr>
        <w:t>R</w:t>
      </w:r>
      <w:r w:rsidR="00994ECD" w:rsidRPr="007034F1">
        <w:rPr>
          <w:i/>
          <w:sz w:val="24"/>
          <w:szCs w:val="24"/>
        </w:rPr>
        <w:t>efrigeration and A</w:t>
      </w:r>
      <w:r w:rsidR="002B2474" w:rsidRPr="00B554BC">
        <w:rPr>
          <w:i/>
          <w:sz w:val="24"/>
          <w:szCs w:val="24"/>
        </w:rPr>
        <w:t xml:space="preserve">ir </w:t>
      </w:r>
      <w:r w:rsidR="00994ECD" w:rsidRPr="007034F1">
        <w:rPr>
          <w:i/>
          <w:sz w:val="24"/>
          <w:szCs w:val="24"/>
        </w:rPr>
        <w:t>Conditioning E</w:t>
      </w:r>
      <w:r w:rsidR="002B2474" w:rsidRPr="00B554BC">
        <w:rPr>
          <w:i/>
          <w:sz w:val="24"/>
          <w:szCs w:val="24"/>
        </w:rPr>
        <w:t>quipment:</w:t>
      </w:r>
      <w:r w:rsidR="002B2474" w:rsidRPr="007034F1">
        <w:rPr>
          <w:sz w:val="24"/>
          <w:szCs w:val="24"/>
        </w:rPr>
        <w:t xml:space="preserve"> </w:t>
      </w:r>
      <w:r w:rsidR="008E41DF" w:rsidRPr="00B554BC">
        <w:rPr>
          <w:sz w:val="24"/>
          <w:szCs w:val="24"/>
        </w:rPr>
        <w:t>“</w:t>
      </w:r>
      <w:r w:rsidR="008E41DF" w:rsidRPr="00B554BC">
        <w:rPr>
          <w:i/>
          <w:sz w:val="24"/>
          <w:szCs w:val="24"/>
        </w:rPr>
        <w:t xml:space="preserve">This equipment is </w:t>
      </w:r>
      <w:r w:rsidR="00E669F6">
        <w:rPr>
          <w:i/>
          <w:sz w:val="24"/>
          <w:szCs w:val="24"/>
        </w:rPr>
        <w:t>prohibited from use in</w:t>
      </w:r>
      <w:r w:rsidR="008E41DF" w:rsidRPr="00B554BC">
        <w:rPr>
          <w:i/>
          <w:sz w:val="24"/>
          <w:szCs w:val="24"/>
        </w:rPr>
        <w:t xml:space="preserve"> </w:t>
      </w:r>
      <w:r w:rsidR="00FB224A" w:rsidRPr="00FB224A">
        <w:rPr>
          <w:i/>
        </w:rPr>
        <w:t>Connecticut</w:t>
      </w:r>
      <w:r w:rsidR="00FB224A">
        <w:rPr>
          <w:i/>
          <w:sz w:val="24"/>
          <w:szCs w:val="24"/>
        </w:rPr>
        <w:t xml:space="preserve"> </w:t>
      </w:r>
      <w:r w:rsidR="00E669F6">
        <w:rPr>
          <w:i/>
          <w:sz w:val="24"/>
          <w:szCs w:val="24"/>
        </w:rPr>
        <w:t>with any refrigerant on the List of Prohibited Substances</w:t>
      </w:r>
      <w:r w:rsidR="004E3C51">
        <w:rPr>
          <w:i/>
          <w:sz w:val="24"/>
          <w:szCs w:val="24"/>
        </w:rPr>
        <w:t xml:space="preserve"> </w:t>
      </w:r>
      <w:r w:rsidR="00E669F6">
        <w:rPr>
          <w:i/>
          <w:sz w:val="24"/>
          <w:szCs w:val="24"/>
        </w:rPr>
        <w:t xml:space="preserve">in section 4 of this </w:t>
      </w:r>
      <w:proofErr w:type="spellStart"/>
      <w:r w:rsidR="00E669F6">
        <w:rPr>
          <w:i/>
          <w:sz w:val="24"/>
          <w:szCs w:val="24"/>
        </w:rPr>
        <w:t>subarticle</w:t>
      </w:r>
      <w:proofErr w:type="spellEnd"/>
      <w:r w:rsidR="00E669F6">
        <w:rPr>
          <w:i/>
          <w:sz w:val="24"/>
          <w:szCs w:val="24"/>
        </w:rPr>
        <w:t xml:space="preserve"> for that specific end-use,</w:t>
      </w:r>
      <w:r w:rsidR="008E41DF" w:rsidRPr="00B554BC">
        <w:rPr>
          <w:i/>
          <w:sz w:val="24"/>
          <w:szCs w:val="24"/>
        </w:rPr>
        <w:t xml:space="preserve"> in accordance with </w:t>
      </w:r>
      <w:r w:rsidR="00D17331" w:rsidRPr="00FB224A">
        <w:rPr>
          <w:i/>
          <w:sz w:val="24"/>
          <w:szCs w:val="24"/>
          <w:highlight w:val="yellow"/>
        </w:rPr>
        <w:t>[</w:t>
      </w:r>
      <w:r w:rsidRPr="00FB224A">
        <w:rPr>
          <w:i/>
          <w:sz w:val="24"/>
          <w:szCs w:val="24"/>
          <w:highlight w:val="yellow"/>
        </w:rPr>
        <w:t>INSERT STATE CODE OF REGULATION SECTION</w:t>
      </w:r>
      <w:r w:rsidR="0034088D" w:rsidRPr="00FB224A">
        <w:rPr>
          <w:i/>
          <w:sz w:val="24"/>
          <w:szCs w:val="24"/>
          <w:highlight w:val="yellow"/>
        </w:rPr>
        <w:t>]</w:t>
      </w:r>
      <w:r w:rsidR="008E41DF" w:rsidRPr="00B554BC">
        <w:rPr>
          <w:i/>
          <w:sz w:val="24"/>
          <w:szCs w:val="24"/>
        </w:rPr>
        <w:t xml:space="preserve">. This disclosure statement has been reviewed and approved by </w:t>
      </w:r>
      <w:r w:rsidR="008E41DF" w:rsidRPr="0011303C">
        <w:rPr>
          <w:i/>
          <w:sz w:val="24"/>
          <w:szCs w:val="24"/>
          <w:highlight w:val="magenta"/>
        </w:rPr>
        <w:t>[THE COMPANY]</w:t>
      </w:r>
      <w:r w:rsidR="008E41DF" w:rsidRPr="00B554BC">
        <w:rPr>
          <w:i/>
          <w:sz w:val="24"/>
          <w:szCs w:val="24"/>
        </w:rPr>
        <w:t xml:space="preserve"> and </w:t>
      </w:r>
      <w:r w:rsidR="008E41DF" w:rsidRPr="0011303C">
        <w:rPr>
          <w:i/>
          <w:sz w:val="24"/>
          <w:szCs w:val="24"/>
          <w:highlight w:val="magenta"/>
        </w:rPr>
        <w:t>[THE COMPANY]</w:t>
      </w:r>
      <w:r w:rsidR="008E41DF" w:rsidRPr="00B554BC">
        <w:rPr>
          <w:i/>
          <w:sz w:val="24"/>
          <w:szCs w:val="24"/>
        </w:rPr>
        <w:t xml:space="preserve"> attests, under penalty of perjury, that these statements are true and</w:t>
      </w:r>
      <w:r w:rsidR="008E41DF" w:rsidRPr="00B554BC">
        <w:rPr>
          <w:i/>
          <w:spacing w:val="-8"/>
          <w:sz w:val="24"/>
          <w:szCs w:val="24"/>
        </w:rPr>
        <w:t xml:space="preserve"> </w:t>
      </w:r>
      <w:r w:rsidR="008E41DF" w:rsidRPr="00B554BC">
        <w:rPr>
          <w:i/>
          <w:sz w:val="24"/>
          <w:szCs w:val="24"/>
        </w:rPr>
        <w:t>accurate</w:t>
      </w:r>
      <w:r w:rsidR="008E41DF" w:rsidRPr="00B554BC">
        <w:rPr>
          <w:sz w:val="24"/>
          <w:szCs w:val="24"/>
        </w:rPr>
        <w:t>.”</w:t>
      </w:r>
    </w:p>
    <w:p w14:paraId="1E92B1DE" w14:textId="77777777" w:rsidR="002B2474" w:rsidRPr="007034F1" w:rsidRDefault="002B2474" w:rsidP="00B554BC">
      <w:pPr>
        <w:tabs>
          <w:tab w:val="left" w:pos="1080"/>
        </w:tabs>
        <w:spacing w:line="276" w:lineRule="auto"/>
        <w:ind w:left="1080" w:right="605"/>
        <w:rPr>
          <w:sz w:val="24"/>
          <w:szCs w:val="24"/>
        </w:rPr>
      </w:pPr>
    </w:p>
    <w:p w14:paraId="7CBE6531" w14:textId="7834E587" w:rsidR="002B2474" w:rsidRPr="007034F1" w:rsidRDefault="00C46155" w:rsidP="00B554BC">
      <w:pPr>
        <w:tabs>
          <w:tab w:val="left" w:pos="1080"/>
        </w:tabs>
        <w:spacing w:line="276" w:lineRule="auto"/>
        <w:ind w:left="1080" w:right="292"/>
        <w:rPr>
          <w:sz w:val="24"/>
          <w:szCs w:val="24"/>
        </w:rPr>
      </w:pPr>
      <w:r w:rsidRPr="007034F1">
        <w:rPr>
          <w:sz w:val="24"/>
          <w:szCs w:val="24"/>
        </w:rPr>
        <w:t>(ii</w:t>
      </w:r>
      <w:r w:rsidR="002B2474" w:rsidRPr="007034F1">
        <w:rPr>
          <w:sz w:val="24"/>
          <w:szCs w:val="24"/>
        </w:rPr>
        <w:t xml:space="preserve">) </w:t>
      </w:r>
      <w:r w:rsidRPr="007034F1">
        <w:rPr>
          <w:i/>
          <w:sz w:val="24"/>
          <w:szCs w:val="24"/>
        </w:rPr>
        <w:t>F</w:t>
      </w:r>
      <w:r w:rsidR="00994ECD" w:rsidRPr="007034F1">
        <w:rPr>
          <w:i/>
          <w:sz w:val="24"/>
          <w:szCs w:val="24"/>
        </w:rPr>
        <w:t>oam S</w:t>
      </w:r>
      <w:r w:rsidR="002B2474" w:rsidRPr="00B554BC">
        <w:rPr>
          <w:i/>
          <w:sz w:val="24"/>
          <w:szCs w:val="24"/>
        </w:rPr>
        <w:t>ystems:</w:t>
      </w:r>
      <w:r w:rsidR="002B2474" w:rsidRPr="00B554BC">
        <w:rPr>
          <w:sz w:val="24"/>
          <w:szCs w:val="24"/>
        </w:rPr>
        <w:t xml:space="preserve"> </w:t>
      </w:r>
      <w:r w:rsidR="00016C69">
        <w:rPr>
          <w:i/>
          <w:sz w:val="24"/>
          <w:szCs w:val="24"/>
        </w:rPr>
        <w:t>This</w:t>
      </w:r>
      <w:r w:rsidR="002B2474" w:rsidRPr="00B554BC">
        <w:rPr>
          <w:i/>
          <w:sz w:val="24"/>
          <w:szCs w:val="24"/>
        </w:rPr>
        <w:t xml:space="preserve"> foam system </w:t>
      </w:r>
      <w:proofErr w:type="gramStart"/>
      <w:r w:rsidR="002B2474" w:rsidRPr="00B554BC">
        <w:rPr>
          <w:i/>
          <w:sz w:val="24"/>
          <w:szCs w:val="24"/>
        </w:rPr>
        <w:t xml:space="preserve">is </w:t>
      </w:r>
      <w:r w:rsidR="00016C69">
        <w:rPr>
          <w:i/>
          <w:sz w:val="24"/>
          <w:szCs w:val="24"/>
        </w:rPr>
        <w:t>prohibited</w:t>
      </w:r>
      <w:proofErr w:type="gramEnd"/>
      <w:r w:rsidR="00016C69">
        <w:rPr>
          <w:i/>
          <w:sz w:val="24"/>
          <w:szCs w:val="24"/>
        </w:rPr>
        <w:t xml:space="preserve"> from use in </w:t>
      </w:r>
      <w:r w:rsidR="00FB224A">
        <w:rPr>
          <w:i/>
          <w:sz w:val="24"/>
          <w:szCs w:val="24"/>
        </w:rPr>
        <w:t>Connecticut</w:t>
      </w:r>
      <w:r w:rsidR="00FB224A" w:rsidRPr="00B554BC">
        <w:rPr>
          <w:i/>
          <w:sz w:val="24"/>
          <w:szCs w:val="24"/>
        </w:rPr>
        <w:t xml:space="preserve"> </w:t>
      </w:r>
      <w:r w:rsidR="00016C69">
        <w:rPr>
          <w:i/>
          <w:sz w:val="24"/>
          <w:szCs w:val="24"/>
        </w:rPr>
        <w:t>with any</w:t>
      </w:r>
      <w:r w:rsidR="002B2474" w:rsidRPr="00B554BC">
        <w:rPr>
          <w:i/>
          <w:sz w:val="24"/>
          <w:szCs w:val="24"/>
        </w:rPr>
        <w:t xml:space="preserve"> blowing agent </w:t>
      </w:r>
      <w:r w:rsidR="00016C69">
        <w:rPr>
          <w:i/>
          <w:sz w:val="24"/>
          <w:szCs w:val="24"/>
        </w:rPr>
        <w:t xml:space="preserve">on the List of Prohibited Substances in section 4 of this </w:t>
      </w:r>
      <w:proofErr w:type="spellStart"/>
      <w:r w:rsidR="00016C69">
        <w:rPr>
          <w:i/>
          <w:sz w:val="24"/>
          <w:szCs w:val="24"/>
        </w:rPr>
        <w:t>subarticle</w:t>
      </w:r>
      <w:proofErr w:type="spellEnd"/>
      <w:r w:rsidR="00016C69">
        <w:rPr>
          <w:i/>
          <w:sz w:val="24"/>
          <w:szCs w:val="24"/>
        </w:rPr>
        <w:t xml:space="preserve"> for that specific end-use, </w:t>
      </w:r>
      <w:r w:rsidR="002B2474" w:rsidRPr="00B554BC">
        <w:rPr>
          <w:i/>
          <w:sz w:val="24"/>
          <w:szCs w:val="24"/>
        </w:rPr>
        <w:t xml:space="preserve">in accordance with </w:t>
      </w:r>
      <w:r w:rsidR="002B2474" w:rsidRPr="00FB224A">
        <w:rPr>
          <w:i/>
          <w:sz w:val="24"/>
          <w:szCs w:val="24"/>
          <w:highlight w:val="yellow"/>
        </w:rPr>
        <w:t>[</w:t>
      </w:r>
      <w:r w:rsidRPr="00FB224A">
        <w:rPr>
          <w:i/>
          <w:sz w:val="24"/>
          <w:szCs w:val="24"/>
          <w:highlight w:val="yellow"/>
        </w:rPr>
        <w:t>INSERT STATE CODE OF REGULATION SECTION</w:t>
      </w:r>
      <w:r w:rsidR="002B2474" w:rsidRPr="00FB224A">
        <w:rPr>
          <w:i/>
          <w:sz w:val="24"/>
          <w:szCs w:val="24"/>
          <w:highlight w:val="yellow"/>
        </w:rPr>
        <w:t>]</w:t>
      </w:r>
      <w:r w:rsidR="002B2474" w:rsidRPr="00B554BC">
        <w:rPr>
          <w:i/>
          <w:sz w:val="24"/>
          <w:szCs w:val="24"/>
        </w:rPr>
        <w:t xml:space="preserve">. This disclosure statement has been </w:t>
      </w:r>
      <w:r w:rsidR="002B2474" w:rsidRPr="00B554BC">
        <w:rPr>
          <w:i/>
          <w:sz w:val="24"/>
          <w:szCs w:val="24"/>
        </w:rPr>
        <w:lastRenderedPageBreak/>
        <w:t xml:space="preserve">reviewed and approved by </w:t>
      </w:r>
      <w:r w:rsidR="002B2474" w:rsidRPr="0011303C">
        <w:rPr>
          <w:i/>
          <w:sz w:val="24"/>
          <w:szCs w:val="24"/>
          <w:highlight w:val="magenta"/>
        </w:rPr>
        <w:t>[THE COMPANY]</w:t>
      </w:r>
      <w:r w:rsidR="002B2474" w:rsidRPr="00B554BC">
        <w:rPr>
          <w:i/>
          <w:sz w:val="24"/>
          <w:szCs w:val="24"/>
        </w:rPr>
        <w:t xml:space="preserve"> and </w:t>
      </w:r>
      <w:r w:rsidR="002B2474" w:rsidRPr="0011303C">
        <w:rPr>
          <w:i/>
          <w:sz w:val="24"/>
          <w:szCs w:val="24"/>
          <w:highlight w:val="magenta"/>
        </w:rPr>
        <w:t>[THE COMPANY]</w:t>
      </w:r>
      <w:r w:rsidR="002B2474" w:rsidRPr="00B554BC">
        <w:rPr>
          <w:i/>
          <w:sz w:val="24"/>
          <w:szCs w:val="24"/>
        </w:rPr>
        <w:t xml:space="preserve"> attests, under penalty of perjury, that these statements are true and</w:t>
      </w:r>
      <w:r w:rsidR="002B2474" w:rsidRPr="00B554BC">
        <w:rPr>
          <w:i/>
          <w:spacing w:val="-8"/>
          <w:sz w:val="24"/>
          <w:szCs w:val="24"/>
        </w:rPr>
        <w:t xml:space="preserve"> </w:t>
      </w:r>
      <w:r w:rsidR="002B2474" w:rsidRPr="00B554BC">
        <w:rPr>
          <w:i/>
          <w:sz w:val="24"/>
          <w:szCs w:val="24"/>
        </w:rPr>
        <w:t>accurate</w:t>
      </w:r>
      <w:r w:rsidR="002B2474" w:rsidRPr="00B554BC">
        <w:rPr>
          <w:sz w:val="24"/>
          <w:szCs w:val="24"/>
        </w:rPr>
        <w:t>.”</w:t>
      </w:r>
    </w:p>
    <w:p w14:paraId="2F3CF6F2" w14:textId="77777777" w:rsidR="00485B7B" w:rsidRPr="007034F1" w:rsidRDefault="00485B7B" w:rsidP="00B554BC">
      <w:pPr>
        <w:tabs>
          <w:tab w:val="left" w:pos="1080"/>
        </w:tabs>
        <w:spacing w:line="276" w:lineRule="auto"/>
        <w:ind w:left="1080" w:right="292"/>
        <w:rPr>
          <w:sz w:val="24"/>
          <w:szCs w:val="24"/>
        </w:rPr>
      </w:pPr>
    </w:p>
    <w:p w14:paraId="50DA7C5A" w14:textId="2AC92992" w:rsidR="00485B7B" w:rsidRPr="00B554BC" w:rsidRDefault="00485B7B" w:rsidP="00B554BC">
      <w:pPr>
        <w:tabs>
          <w:tab w:val="left" w:pos="1080"/>
        </w:tabs>
        <w:spacing w:line="276" w:lineRule="auto"/>
        <w:ind w:left="1080" w:right="292"/>
        <w:rPr>
          <w:sz w:val="24"/>
          <w:szCs w:val="24"/>
        </w:rPr>
      </w:pPr>
      <w:r w:rsidRPr="007034F1">
        <w:rPr>
          <w:sz w:val="24"/>
          <w:szCs w:val="24"/>
        </w:rPr>
        <w:t xml:space="preserve">(iii) </w:t>
      </w:r>
      <w:r w:rsidR="003E471A" w:rsidRPr="00B554BC">
        <w:rPr>
          <w:i/>
          <w:sz w:val="24"/>
          <w:szCs w:val="24"/>
        </w:rPr>
        <w:t>Aerosol</w:t>
      </w:r>
      <w:r w:rsidR="003E471A" w:rsidRPr="007034F1">
        <w:rPr>
          <w:sz w:val="24"/>
          <w:szCs w:val="24"/>
        </w:rPr>
        <w:t xml:space="preserve"> </w:t>
      </w:r>
      <w:r w:rsidRPr="00B554BC">
        <w:rPr>
          <w:i/>
          <w:sz w:val="24"/>
          <w:szCs w:val="24"/>
        </w:rPr>
        <w:t>Propellants:</w:t>
      </w:r>
      <w:r w:rsidRPr="00B554BC">
        <w:rPr>
          <w:sz w:val="24"/>
          <w:szCs w:val="24"/>
        </w:rPr>
        <w:t xml:space="preserve"> </w:t>
      </w:r>
      <w:r w:rsidR="00016C69">
        <w:rPr>
          <w:i/>
          <w:sz w:val="24"/>
          <w:szCs w:val="24"/>
        </w:rPr>
        <w:t xml:space="preserve">This product </w:t>
      </w:r>
      <w:proofErr w:type="gramStart"/>
      <w:r w:rsidR="00016C69">
        <w:rPr>
          <w:i/>
          <w:sz w:val="24"/>
          <w:szCs w:val="24"/>
        </w:rPr>
        <w:t>is prohibited</w:t>
      </w:r>
      <w:proofErr w:type="gramEnd"/>
      <w:r w:rsidR="00016C69">
        <w:rPr>
          <w:i/>
          <w:sz w:val="24"/>
          <w:szCs w:val="24"/>
        </w:rPr>
        <w:t xml:space="preserve"> from use in </w:t>
      </w:r>
      <w:r w:rsidR="00FB224A">
        <w:rPr>
          <w:i/>
          <w:sz w:val="24"/>
          <w:szCs w:val="24"/>
        </w:rPr>
        <w:t>Connecticut</w:t>
      </w:r>
      <w:r w:rsidRPr="00B554BC">
        <w:rPr>
          <w:i/>
          <w:sz w:val="24"/>
          <w:szCs w:val="24"/>
        </w:rPr>
        <w:t xml:space="preserve"> </w:t>
      </w:r>
      <w:r w:rsidR="00016C69">
        <w:rPr>
          <w:i/>
          <w:sz w:val="24"/>
          <w:szCs w:val="24"/>
        </w:rPr>
        <w:t xml:space="preserve">with any aerosol propellant on the List of Prohibited Substances in section 4 of this </w:t>
      </w:r>
      <w:proofErr w:type="spellStart"/>
      <w:r w:rsidR="00016C69">
        <w:rPr>
          <w:i/>
          <w:sz w:val="24"/>
          <w:szCs w:val="24"/>
        </w:rPr>
        <w:t>subarticle</w:t>
      </w:r>
      <w:proofErr w:type="spellEnd"/>
      <w:r w:rsidR="00016C69">
        <w:rPr>
          <w:i/>
          <w:sz w:val="24"/>
          <w:szCs w:val="24"/>
        </w:rPr>
        <w:t xml:space="preserve"> for that specific end-use, </w:t>
      </w:r>
      <w:r w:rsidRPr="00B554BC">
        <w:rPr>
          <w:i/>
          <w:sz w:val="24"/>
          <w:szCs w:val="24"/>
        </w:rPr>
        <w:t xml:space="preserve">in accordance with </w:t>
      </w:r>
      <w:r w:rsidRPr="00FB224A">
        <w:rPr>
          <w:i/>
          <w:sz w:val="24"/>
          <w:szCs w:val="24"/>
          <w:highlight w:val="yellow"/>
        </w:rPr>
        <w:t>[INSERT STATE CODE OF REGULATION SECTION].</w:t>
      </w:r>
      <w:r w:rsidRPr="00B554BC">
        <w:rPr>
          <w:i/>
          <w:sz w:val="24"/>
          <w:szCs w:val="24"/>
        </w:rPr>
        <w:t xml:space="preserve"> This disclosure statement has been reviewed and approved by </w:t>
      </w:r>
      <w:r w:rsidRPr="001F19BD">
        <w:rPr>
          <w:i/>
          <w:sz w:val="24"/>
          <w:szCs w:val="24"/>
          <w:highlight w:val="magenta"/>
        </w:rPr>
        <w:t>[THE COMPANY]</w:t>
      </w:r>
      <w:r w:rsidRPr="00B554BC">
        <w:rPr>
          <w:i/>
          <w:sz w:val="24"/>
          <w:szCs w:val="24"/>
        </w:rPr>
        <w:t xml:space="preserve"> and </w:t>
      </w:r>
      <w:r w:rsidRPr="001F19BD">
        <w:rPr>
          <w:i/>
          <w:sz w:val="24"/>
          <w:szCs w:val="24"/>
          <w:highlight w:val="magenta"/>
        </w:rPr>
        <w:t>[THE COMPANY]</w:t>
      </w:r>
      <w:r w:rsidRPr="00B554BC">
        <w:rPr>
          <w:i/>
          <w:sz w:val="24"/>
          <w:szCs w:val="24"/>
        </w:rPr>
        <w:t xml:space="preserve"> attests, under penalty of perjury, that these statements are true and</w:t>
      </w:r>
      <w:r w:rsidRPr="00B554BC">
        <w:rPr>
          <w:i/>
          <w:spacing w:val="-8"/>
          <w:sz w:val="24"/>
          <w:szCs w:val="24"/>
        </w:rPr>
        <w:t xml:space="preserve"> </w:t>
      </w:r>
      <w:r w:rsidRPr="00B554BC">
        <w:rPr>
          <w:i/>
          <w:sz w:val="24"/>
          <w:szCs w:val="24"/>
        </w:rPr>
        <w:t>accurate</w:t>
      </w:r>
      <w:r w:rsidRPr="00B554BC">
        <w:rPr>
          <w:sz w:val="24"/>
          <w:szCs w:val="24"/>
        </w:rPr>
        <w:t>.”</w:t>
      </w:r>
    </w:p>
    <w:p w14:paraId="68E16BC0" w14:textId="77777777" w:rsidR="002B2474" w:rsidRPr="007034F1" w:rsidRDefault="002B2474" w:rsidP="00B554BC">
      <w:pPr>
        <w:tabs>
          <w:tab w:val="left" w:pos="461"/>
        </w:tabs>
        <w:spacing w:line="276" w:lineRule="auto"/>
        <w:ind w:right="605"/>
        <w:rPr>
          <w:i/>
          <w:sz w:val="24"/>
          <w:szCs w:val="24"/>
        </w:rPr>
      </w:pPr>
    </w:p>
    <w:p w14:paraId="2AEF8389" w14:textId="4FA9F767" w:rsidR="00C46155" w:rsidRDefault="00C46155" w:rsidP="00B554BC">
      <w:pPr>
        <w:pStyle w:val="ListParagraph"/>
        <w:numPr>
          <w:ilvl w:val="1"/>
          <w:numId w:val="1"/>
        </w:numPr>
        <w:tabs>
          <w:tab w:val="left" w:pos="461"/>
        </w:tabs>
        <w:spacing w:line="278" w:lineRule="auto"/>
        <w:ind w:left="720" w:right="1224" w:hanging="450"/>
        <w:rPr>
          <w:sz w:val="24"/>
          <w:szCs w:val="24"/>
        </w:rPr>
      </w:pPr>
      <w:r w:rsidRPr="00B554BC">
        <w:rPr>
          <w:sz w:val="24"/>
          <w:szCs w:val="24"/>
        </w:rPr>
        <w:t xml:space="preserve">The disclosure statement requirement </w:t>
      </w:r>
      <w:proofErr w:type="gramStart"/>
      <w:r w:rsidRPr="00B554BC">
        <w:rPr>
          <w:sz w:val="24"/>
          <w:szCs w:val="24"/>
        </w:rPr>
        <w:t>can be met</w:t>
      </w:r>
      <w:proofErr w:type="gramEnd"/>
      <w:r w:rsidRPr="00B554BC">
        <w:rPr>
          <w:sz w:val="24"/>
          <w:szCs w:val="24"/>
        </w:rPr>
        <w:t xml:space="preserve"> alternately with a label on the product,</w:t>
      </w:r>
      <w:r w:rsidR="001C2DEA" w:rsidRPr="00B554BC">
        <w:rPr>
          <w:sz w:val="24"/>
          <w:szCs w:val="24"/>
        </w:rPr>
        <w:t xml:space="preserve"> equipment, or foam blowing agent</w:t>
      </w:r>
      <w:r w:rsidRPr="00B554BC">
        <w:rPr>
          <w:sz w:val="24"/>
          <w:szCs w:val="24"/>
        </w:rPr>
        <w:t xml:space="preserve"> to read</w:t>
      </w:r>
      <w:r w:rsidR="00185B64">
        <w:rPr>
          <w:sz w:val="24"/>
          <w:szCs w:val="24"/>
        </w:rPr>
        <w:t>,</w:t>
      </w:r>
      <w:r w:rsidRPr="00B554BC">
        <w:rPr>
          <w:sz w:val="24"/>
          <w:szCs w:val="24"/>
        </w:rPr>
        <w:t xml:space="preserve"> “This product is compliant with </w:t>
      </w:r>
      <w:r w:rsidR="00FB224A">
        <w:rPr>
          <w:sz w:val="24"/>
          <w:szCs w:val="24"/>
        </w:rPr>
        <w:t>Connecticut</w:t>
      </w:r>
      <w:r w:rsidRPr="00B554BC">
        <w:rPr>
          <w:sz w:val="24"/>
          <w:szCs w:val="24"/>
        </w:rPr>
        <w:t xml:space="preserve"> greenhouse gas regulations.” The label </w:t>
      </w:r>
      <w:proofErr w:type="gramStart"/>
      <w:r w:rsidRPr="00B554BC">
        <w:rPr>
          <w:sz w:val="24"/>
          <w:szCs w:val="24"/>
        </w:rPr>
        <w:t>shall be displayed</w:t>
      </w:r>
      <w:proofErr w:type="gramEnd"/>
      <w:r w:rsidRPr="00B554BC">
        <w:rPr>
          <w:sz w:val="24"/>
          <w:szCs w:val="24"/>
        </w:rPr>
        <w:t xml:space="preserve"> on the product</w:t>
      </w:r>
      <w:r w:rsidR="001C2DEA" w:rsidRPr="00B554BC">
        <w:rPr>
          <w:sz w:val="24"/>
          <w:szCs w:val="24"/>
        </w:rPr>
        <w:t>, equipment, or foam blowing agent</w:t>
      </w:r>
      <w:r w:rsidRPr="00B554BC">
        <w:rPr>
          <w:sz w:val="24"/>
          <w:szCs w:val="24"/>
        </w:rPr>
        <w:t xml:space="preserve"> such that it is readily observable without removing or disassem</w:t>
      </w:r>
      <w:r w:rsidR="001C2DEA" w:rsidRPr="00B554BC">
        <w:rPr>
          <w:sz w:val="24"/>
          <w:szCs w:val="24"/>
        </w:rPr>
        <w:t>bling any portion of the packaging</w:t>
      </w:r>
      <w:r w:rsidRPr="00B554BC">
        <w:rPr>
          <w:sz w:val="24"/>
          <w:szCs w:val="24"/>
        </w:rPr>
        <w:t>.  The label must be in a font size as large as, or larger than the font size of all other words on the Principal Display Panel, excluding the company name, brand name, and logo.</w:t>
      </w:r>
    </w:p>
    <w:p w14:paraId="033BADEF" w14:textId="77777777" w:rsidR="001F624D" w:rsidRDefault="001F624D" w:rsidP="00F04E06">
      <w:pPr>
        <w:pStyle w:val="ListParagraph"/>
        <w:tabs>
          <w:tab w:val="left" w:pos="461"/>
        </w:tabs>
        <w:spacing w:line="278" w:lineRule="auto"/>
        <w:ind w:left="720" w:right="1224"/>
        <w:rPr>
          <w:sz w:val="24"/>
          <w:szCs w:val="24"/>
        </w:rPr>
      </w:pPr>
    </w:p>
    <w:p w14:paraId="6136B631" w14:textId="78B098C2" w:rsidR="001F624D" w:rsidRPr="00F04E06" w:rsidRDefault="001F624D" w:rsidP="00F04E06">
      <w:pPr>
        <w:pStyle w:val="ListParagraph"/>
        <w:numPr>
          <w:ilvl w:val="1"/>
          <w:numId w:val="1"/>
        </w:numPr>
        <w:tabs>
          <w:tab w:val="left" w:pos="461"/>
        </w:tabs>
        <w:spacing w:line="278" w:lineRule="auto"/>
        <w:ind w:left="720" w:right="1224" w:hanging="450"/>
        <w:rPr>
          <w:rFonts w:eastAsiaTheme="minorHAnsi"/>
          <w:sz w:val="24"/>
          <w:szCs w:val="24"/>
        </w:rPr>
      </w:pPr>
      <w:r w:rsidRPr="00F04E06">
        <w:rPr>
          <w:sz w:val="24"/>
          <w:szCs w:val="24"/>
        </w:rPr>
        <w:t>The disclosure statement</w:t>
      </w:r>
      <w:r>
        <w:rPr>
          <w:sz w:val="24"/>
          <w:szCs w:val="24"/>
        </w:rPr>
        <w:t xml:space="preserve"> or label</w:t>
      </w:r>
      <w:r w:rsidRPr="00F04E06">
        <w:rPr>
          <w:sz w:val="24"/>
          <w:szCs w:val="24"/>
        </w:rPr>
        <w:t xml:space="preserve"> must remain with the </w:t>
      </w:r>
      <w:r w:rsidR="009C0C50">
        <w:rPr>
          <w:sz w:val="24"/>
          <w:szCs w:val="24"/>
        </w:rPr>
        <w:t xml:space="preserve">air conditioning equipment, </w:t>
      </w:r>
      <w:r w:rsidRPr="00F04E06">
        <w:rPr>
          <w:sz w:val="24"/>
          <w:szCs w:val="24"/>
        </w:rPr>
        <w:t xml:space="preserve">refrigeration equipment, aerosol propellant, or foam system while the equipment, aerosol propellant, or foam system is in use in </w:t>
      </w:r>
      <w:r w:rsidR="00FB224A">
        <w:rPr>
          <w:sz w:val="24"/>
          <w:szCs w:val="24"/>
        </w:rPr>
        <w:t>Connecticut.</w:t>
      </w:r>
    </w:p>
    <w:p w14:paraId="56B6A10B" w14:textId="77777777" w:rsidR="001F624D" w:rsidRPr="007034F1" w:rsidRDefault="001F624D" w:rsidP="00B554BC">
      <w:pPr>
        <w:tabs>
          <w:tab w:val="left" w:pos="461"/>
        </w:tabs>
        <w:spacing w:line="276" w:lineRule="auto"/>
        <w:ind w:right="605"/>
        <w:rPr>
          <w:i/>
          <w:sz w:val="24"/>
          <w:szCs w:val="24"/>
        </w:rPr>
      </w:pPr>
    </w:p>
    <w:p w14:paraId="3024B938" w14:textId="1281B322" w:rsidR="0019542F" w:rsidRPr="00B554BC" w:rsidRDefault="008E41DF" w:rsidP="00B554BC">
      <w:pPr>
        <w:pStyle w:val="ListParagraph"/>
        <w:numPr>
          <w:ilvl w:val="0"/>
          <w:numId w:val="1"/>
        </w:numPr>
        <w:tabs>
          <w:tab w:val="left" w:pos="461"/>
        </w:tabs>
        <w:spacing w:line="278" w:lineRule="auto"/>
        <w:ind w:left="101" w:right="1224" w:firstLine="0"/>
        <w:rPr>
          <w:sz w:val="24"/>
          <w:szCs w:val="24"/>
        </w:rPr>
      </w:pPr>
      <w:r w:rsidRPr="00B554BC">
        <w:rPr>
          <w:i/>
          <w:sz w:val="24"/>
          <w:szCs w:val="24"/>
        </w:rPr>
        <w:t>Recordkeeping</w:t>
      </w:r>
      <w:r w:rsidRPr="00B554BC">
        <w:rPr>
          <w:sz w:val="24"/>
          <w:szCs w:val="24"/>
        </w:rPr>
        <w:t xml:space="preserve">. As of the effective date of this </w:t>
      </w:r>
      <w:proofErr w:type="spellStart"/>
      <w:r w:rsidRPr="00B554BC">
        <w:rPr>
          <w:sz w:val="24"/>
          <w:szCs w:val="24"/>
        </w:rPr>
        <w:t>subarticle</w:t>
      </w:r>
      <w:proofErr w:type="spellEnd"/>
      <w:r w:rsidRPr="00B554BC">
        <w:rPr>
          <w:sz w:val="24"/>
          <w:szCs w:val="24"/>
        </w:rPr>
        <w:t xml:space="preserve">, any person who </w:t>
      </w:r>
      <w:r w:rsidR="006A20F2">
        <w:rPr>
          <w:sz w:val="24"/>
          <w:szCs w:val="24"/>
        </w:rPr>
        <w:t>manufactures</w:t>
      </w:r>
      <w:r w:rsidRPr="00B554BC">
        <w:rPr>
          <w:sz w:val="24"/>
          <w:szCs w:val="24"/>
        </w:rPr>
        <w:t xml:space="preserve"> </w:t>
      </w:r>
      <w:r w:rsidR="0034088D" w:rsidRPr="00E91927">
        <w:rPr>
          <w:sz w:val="24"/>
          <w:szCs w:val="24"/>
        </w:rPr>
        <w:t xml:space="preserve">any </w:t>
      </w:r>
      <w:r w:rsidR="002B2474" w:rsidRPr="00E91927">
        <w:rPr>
          <w:sz w:val="24"/>
          <w:szCs w:val="24"/>
        </w:rPr>
        <w:t xml:space="preserve">end use listed in section </w:t>
      </w:r>
      <w:r w:rsidR="00726835" w:rsidRPr="00E91927">
        <w:rPr>
          <w:sz w:val="24"/>
          <w:szCs w:val="24"/>
        </w:rPr>
        <w:t>4</w:t>
      </w:r>
      <w:r w:rsidRPr="00B554BC">
        <w:rPr>
          <w:sz w:val="24"/>
          <w:szCs w:val="24"/>
        </w:rPr>
        <w:t xml:space="preserve">, </w:t>
      </w:r>
      <w:r w:rsidR="006A20F2">
        <w:rPr>
          <w:sz w:val="24"/>
          <w:szCs w:val="24"/>
        </w:rPr>
        <w:t xml:space="preserve">for sale or entry into commerce </w:t>
      </w:r>
      <w:r w:rsidRPr="00B554BC">
        <w:rPr>
          <w:sz w:val="24"/>
          <w:szCs w:val="24"/>
        </w:rPr>
        <w:t xml:space="preserve">in the State of </w:t>
      </w:r>
      <w:r w:rsidR="001F19BD">
        <w:rPr>
          <w:sz w:val="24"/>
          <w:szCs w:val="24"/>
        </w:rPr>
        <w:t>Connecticut</w:t>
      </w:r>
      <w:r w:rsidR="0034088D" w:rsidRPr="00B554BC">
        <w:rPr>
          <w:sz w:val="24"/>
          <w:szCs w:val="24"/>
        </w:rPr>
        <w:t>,</w:t>
      </w:r>
      <w:r w:rsidR="0034088D" w:rsidRPr="00B554BC">
        <w:rPr>
          <w:spacing w:val="-25"/>
          <w:sz w:val="24"/>
          <w:szCs w:val="24"/>
        </w:rPr>
        <w:t xml:space="preserve"> </w:t>
      </w:r>
      <w:r w:rsidRPr="00B554BC">
        <w:rPr>
          <w:sz w:val="24"/>
          <w:szCs w:val="24"/>
        </w:rPr>
        <w:t>must</w:t>
      </w:r>
      <w:r w:rsidR="00AB2D06" w:rsidRPr="00B554BC">
        <w:rPr>
          <w:sz w:val="24"/>
          <w:szCs w:val="24"/>
        </w:rPr>
        <w:t xml:space="preserve"> </w:t>
      </w:r>
      <w:r w:rsidRPr="00B554BC">
        <w:rPr>
          <w:sz w:val="24"/>
          <w:szCs w:val="24"/>
        </w:rPr>
        <w:t xml:space="preserve">maintain for five years and make available, upon request by the </w:t>
      </w:r>
      <w:commentRangeStart w:id="222"/>
      <w:del w:id="223" w:author="Jeff Howard" w:date="2018-12-20T11:41:00Z">
        <w:r w:rsidR="00D17331" w:rsidRPr="00B057C2" w:rsidDel="00457647">
          <w:rPr>
            <w:sz w:val="24"/>
            <w:szCs w:val="24"/>
            <w:highlight w:val="yellow"/>
          </w:rPr>
          <w:delText>[</w:delText>
        </w:r>
        <w:r w:rsidR="00C46155" w:rsidRPr="00B057C2" w:rsidDel="00457647">
          <w:rPr>
            <w:sz w:val="24"/>
            <w:szCs w:val="24"/>
            <w:highlight w:val="yellow"/>
          </w:rPr>
          <w:delText>INSERT STATE AGENCY</w:delText>
        </w:r>
        <w:r w:rsidR="00D17331" w:rsidRPr="00B057C2" w:rsidDel="00457647">
          <w:rPr>
            <w:sz w:val="24"/>
            <w:szCs w:val="24"/>
            <w:highlight w:val="yellow"/>
          </w:rPr>
          <w:delText>]</w:delText>
        </w:r>
        <w:r w:rsidRPr="00B554BC" w:rsidDel="00457647">
          <w:rPr>
            <w:sz w:val="24"/>
            <w:szCs w:val="24"/>
          </w:rPr>
          <w:delText>,</w:delText>
        </w:r>
      </w:del>
      <w:ins w:id="224" w:author="Jeff Howard" w:date="2018-12-20T11:41:00Z">
        <w:r w:rsidR="00457647">
          <w:rPr>
            <w:sz w:val="24"/>
            <w:szCs w:val="24"/>
          </w:rPr>
          <w:t>Connecticut Department of Energy and Environmental Protection</w:t>
        </w:r>
        <w:commentRangeEnd w:id="222"/>
        <w:r w:rsidR="00457647">
          <w:rPr>
            <w:rStyle w:val="CommentReference"/>
          </w:rPr>
          <w:commentReference w:id="222"/>
        </w:r>
      </w:ins>
      <w:r w:rsidRPr="00B554BC">
        <w:rPr>
          <w:sz w:val="24"/>
          <w:szCs w:val="24"/>
        </w:rPr>
        <w:t xml:space="preserve"> a copy of the following records</w:t>
      </w:r>
      <w:r w:rsidR="006F0DB7">
        <w:rPr>
          <w:sz w:val="24"/>
          <w:szCs w:val="24"/>
        </w:rPr>
        <w:t>, where applicable</w:t>
      </w:r>
      <w:r w:rsidRPr="00B554BC">
        <w:rPr>
          <w:sz w:val="24"/>
          <w:szCs w:val="24"/>
        </w:rPr>
        <w:t>:</w:t>
      </w:r>
    </w:p>
    <w:p w14:paraId="0BE259EF" w14:textId="517B8505" w:rsidR="0019542F" w:rsidRPr="007034F1" w:rsidRDefault="008E41DF">
      <w:pPr>
        <w:pStyle w:val="ListParagraph"/>
        <w:numPr>
          <w:ilvl w:val="2"/>
          <w:numId w:val="1"/>
        </w:numPr>
        <w:tabs>
          <w:tab w:val="left" w:pos="488"/>
        </w:tabs>
        <w:spacing w:before="196" w:line="278" w:lineRule="auto"/>
        <w:ind w:right="200" w:firstLine="0"/>
        <w:rPr>
          <w:sz w:val="24"/>
          <w:szCs w:val="24"/>
        </w:rPr>
      </w:pPr>
      <w:r w:rsidRPr="00E91927">
        <w:rPr>
          <w:sz w:val="24"/>
          <w:szCs w:val="24"/>
        </w:rPr>
        <w:t>Name, address, telephone number, and email address of the person</w:t>
      </w:r>
      <w:r w:rsidRPr="007034F1">
        <w:rPr>
          <w:sz w:val="24"/>
          <w:szCs w:val="24"/>
        </w:rPr>
        <w:t xml:space="preserve"> purchasing</w:t>
      </w:r>
      <w:r w:rsidRPr="007034F1">
        <w:rPr>
          <w:spacing w:val="-37"/>
          <w:sz w:val="24"/>
          <w:szCs w:val="24"/>
        </w:rPr>
        <w:t xml:space="preserve"> </w:t>
      </w:r>
      <w:r w:rsidRPr="007034F1">
        <w:rPr>
          <w:sz w:val="24"/>
          <w:szCs w:val="24"/>
        </w:rPr>
        <w:t>the equipment</w:t>
      </w:r>
      <w:r w:rsidR="000906B0">
        <w:rPr>
          <w:sz w:val="24"/>
          <w:szCs w:val="24"/>
        </w:rPr>
        <w:t>, aerosol propellant,</w:t>
      </w:r>
      <w:r w:rsidR="0034088D" w:rsidRPr="007034F1">
        <w:rPr>
          <w:sz w:val="24"/>
          <w:szCs w:val="24"/>
        </w:rPr>
        <w:t xml:space="preserve"> or foam blowing agent</w:t>
      </w:r>
      <w:r w:rsidR="002311CF">
        <w:rPr>
          <w:sz w:val="24"/>
          <w:szCs w:val="24"/>
        </w:rPr>
        <w:t>, where provided to the manufacturer</w:t>
      </w:r>
      <w:r w:rsidRPr="007034F1">
        <w:rPr>
          <w:sz w:val="24"/>
          <w:szCs w:val="24"/>
        </w:rPr>
        <w:t>.</w:t>
      </w:r>
    </w:p>
    <w:p w14:paraId="05A0EF55" w14:textId="77777777" w:rsidR="00C46155" w:rsidRPr="007034F1" w:rsidRDefault="00C46155" w:rsidP="00C46155">
      <w:pPr>
        <w:pStyle w:val="ListParagraph"/>
        <w:numPr>
          <w:ilvl w:val="2"/>
          <w:numId w:val="1"/>
        </w:numPr>
        <w:tabs>
          <w:tab w:val="left" w:pos="500"/>
        </w:tabs>
        <w:spacing w:before="81"/>
        <w:ind w:left="540" w:hanging="450"/>
        <w:rPr>
          <w:sz w:val="24"/>
          <w:szCs w:val="24"/>
        </w:rPr>
      </w:pPr>
      <w:r w:rsidRPr="007034F1">
        <w:rPr>
          <w:sz w:val="24"/>
          <w:szCs w:val="24"/>
        </w:rPr>
        <w:t>The type of equipment, product, or foam end-use</w:t>
      </w:r>
      <w:r w:rsidRPr="007034F1">
        <w:rPr>
          <w:spacing w:val="-15"/>
          <w:sz w:val="24"/>
          <w:szCs w:val="24"/>
        </w:rPr>
        <w:t xml:space="preserve"> </w:t>
      </w:r>
      <w:r w:rsidRPr="007034F1">
        <w:rPr>
          <w:sz w:val="24"/>
          <w:szCs w:val="24"/>
        </w:rPr>
        <w:t>category.</w:t>
      </w:r>
    </w:p>
    <w:p w14:paraId="47DD9F30" w14:textId="77777777" w:rsidR="0019542F" w:rsidRPr="007034F1" w:rsidRDefault="008E41DF">
      <w:pPr>
        <w:pStyle w:val="ListParagraph"/>
        <w:numPr>
          <w:ilvl w:val="2"/>
          <w:numId w:val="1"/>
        </w:numPr>
        <w:tabs>
          <w:tab w:val="left" w:pos="488"/>
        </w:tabs>
        <w:spacing w:before="196" w:line="276" w:lineRule="auto"/>
        <w:ind w:right="270" w:firstLine="0"/>
        <w:rPr>
          <w:sz w:val="24"/>
          <w:szCs w:val="24"/>
        </w:rPr>
      </w:pPr>
      <w:r w:rsidRPr="007034F1">
        <w:rPr>
          <w:sz w:val="24"/>
          <w:szCs w:val="24"/>
        </w:rPr>
        <w:t>Model and serial number of the equipment</w:t>
      </w:r>
      <w:r w:rsidR="002B2474" w:rsidRPr="007034F1">
        <w:rPr>
          <w:sz w:val="24"/>
          <w:szCs w:val="24"/>
        </w:rPr>
        <w:t>, where applicable</w:t>
      </w:r>
      <w:r w:rsidRPr="007034F1">
        <w:rPr>
          <w:sz w:val="24"/>
          <w:szCs w:val="24"/>
        </w:rPr>
        <w:t xml:space="preserve">. When the affected equipment is part of an assembly without an individual serial number, the serial number of each component </w:t>
      </w:r>
      <w:proofErr w:type="gramStart"/>
      <w:r w:rsidRPr="007034F1">
        <w:rPr>
          <w:sz w:val="24"/>
          <w:szCs w:val="24"/>
        </w:rPr>
        <w:t>must be recorded</w:t>
      </w:r>
      <w:proofErr w:type="gramEnd"/>
      <w:r w:rsidRPr="007034F1">
        <w:rPr>
          <w:sz w:val="24"/>
          <w:szCs w:val="24"/>
        </w:rPr>
        <w:t xml:space="preserve">. If a component or equipment does not have an individual serial number or the serial number is inaccessible after assembly </w:t>
      </w:r>
      <w:r w:rsidRPr="007034F1">
        <w:rPr>
          <w:sz w:val="24"/>
          <w:szCs w:val="24"/>
        </w:rPr>
        <w:lastRenderedPageBreak/>
        <w:t xml:space="preserve">the physical description </w:t>
      </w:r>
      <w:proofErr w:type="gramStart"/>
      <w:r w:rsidRPr="007034F1">
        <w:rPr>
          <w:sz w:val="24"/>
          <w:szCs w:val="24"/>
        </w:rPr>
        <w:t>must be recorded</w:t>
      </w:r>
      <w:proofErr w:type="gramEnd"/>
      <w:r w:rsidRPr="007034F1">
        <w:rPr>
          <w:sz w:val="24"/>
          <w:szCs w:val="24"/>
        </w:rPr>
        <w:t xml:space="preserve"> in enough detail for positive</w:t>
      </w:r>
      <w:r w:rsidRPr="007034F1">
        <w:rPr>
          <w:spacing w:val="-24"/>
          <w:sz w:val="24"/>
          <w:szCs w:val="24"/>
        </w:rPr>
        <w:t xml:space="preserve"> </w:t>
      </w:r>
      <w:r w:rsidRPr="007034F1">
        <w:rPr>
          <w:sz w:val="24"/>
          <w:szCs w:val="24"/>
        </w:rPr>
        <w:t>identification.</w:t>
      </w:r>
    </w:p>
    <w:p w14:paraId="14EB080C" w14:textId="77777777" w:rsidR="0019542F" w:rsidRPr="007034F1" w:rsidRDefault="008E41DF">
      <w:pPr>
        <w:pStyle w:val="ListParagraph"/>
        <w:numPr>
          <w:ilvl w:val="2"/>
          <w:numId w:val="1"/>
        </w:numPr>
        <w:tabs>
          <w:tab w:val="left" w:pos="500"/>
        </w:tabs>
        <w:spacing w:before="200"/>
        <w:ind w:left="499" w:hanging="399"/>
        <w:rPr>
          <w:sz w:val="24"/>
          <w:szCs w:val="24"/>
        </w:rPr>
      </w:pPr>
      <w:r w:rsidRPr="007034F1">
        <w:rPr>
          <w:sz w:val="24"/>
          <w:szCs w:val="24"/>
        </w:rPr>
        <w:t>Date of manufacture of the</w:t>
      </w:r>
      <w:r w:rsidRPr="007034F1">
        <w:rPr>
          <w:spacing w:val="-9"/>
          <w:sz w:val="24"/>
          <w:szCs w:val="24"/>
        </w:rPr>
        <w:t xml:space="preserve"> </w:t>
      </w:r>
      <w:r w:rsidRPr="007034F1">
        <w:rPr>
          <w:sz w:val="24"/>
          <w:szCs w:val="24"/>
        </w:rPr>
        <w:t>equipment</w:t>
      </w:r>
      <w:r w:rsidR="00C46155" w:rsidRPr="007034F1">
        <w:rPr>
          <w:sz w:val="24"/>
          <w:szCs w:val="24"/>
        </w:rPr>
        <w:t>, product,</w:t>
      </w:r>
      <w:r w:rsidR="002B2474" w:rsidRPr="007034F1">
        <w:rPr>
          <w:sz w:val="24"/>
          <w:szCs w:val="24"/>
        </w:rPr>
        <w:t xml:space="preserve"> or foam blowing agent</w:t>
      </w:r>
      <w:r w:rsidRPr="007034F1">
        <w:rPr>
          <w:sz w:val="24"/>
          <w:szCs w:val="24"/>
        </w:rPr>
        <w:t>.</w:t>
      </w:r>
    </w:p>
    <w:p w14:paraId="17A083C9" w14:textId="77777777" w:rsidR="0019542F" w:rsidRPr="00B554BC" w:rsidRDefault="0019542F">
      <w:pPr>
        <w:pStyle w:val="BodyText"/>
        <w:spacing w:before="1"/>
        <w:ind w:left="0"/>
      </w:pPr>
    </w:p>
    <w:p w14:paraId="03EC7E2E" w14:textId="77777777" w:rsidR="0019542F" w:rsidRPr="007034F1" w:rsidRDefault="008E41DF">
      <w:pPr>
        <w:pStyle w:val="ListParagraph"/>
        <w:numPr>
          <w:ilvl w:val="2"/>
          <w:numId w:val="1"/>
        </w:numPr>
        <w:tabs>
          <w:tab w:val="left" w:pos="500"/>
        </w:tabs>
        <w:ind w:left="499" w:hanging="399"/>
        <w:rPr>
          <w:sz w:val="24"/>
          <w:szCs w:val="24"/>
        </w:rPr>
      </w:pPr>
      <w:r w:rsidRPr="007034F1">
        <w:rPr>
          <w:sz w:val="24"/>
          <w:szCs w:val="24"/>
        </w:rPr>
        <w:t>Date of sale of the</w:t>
      </w:r>
      <w:r w:rsidRPr="007034F1">
        <w:rPr>
          <w:spacing w:val="-6"/>
          <w:sz w:val="24"/>
          <w:szCs w:val="24"/>
        </w:rPr>
        <w:t xml:space="preserve"> </w:t>
      </w:r>
      <w:r w:rsidRPr="007034F1">
        <w:rPr>
          <w:sz w:val="24"/>
          <w:szCs w:val="24"/>
        </w:rPr>
        <w:t>equipment</w:t>
      </w:r>
      <w:r w:rsidR="00C46155" w:rsidRPr="007034F1">
        <w:rPr>
          <w:sz w:val="24"/>
          <w:szCs w:val="24"/>
        </w:rPr>
        <w:t>, product,</w:t>
      </w:r>
      <w:r w:rsidR="002B2474" w:rsidRPr="007034F1">
        <w:rPr>
          <w:sz w:val="24"/>
          <w:szCs w:val="24"/>
        </w:rPr>
        <w:t xml:space="preserve"> or foam blowing agent</w:t>
      </w:r>
      <w:r w:rsidRPr="007034F1">
        <w:rPr>
          <w:sz w:val="24"/>
          <w:szCs w:val="24"/>
        </w:rPr>
        <w:t>.</w:t>
      </w:r>
    </w:p>
    <w:p w14:paraId="22B15B1E" w14:textId="77777777" w:rsidR="0019542F" w:rsidRPr="00B554BC" w:rsidRDefault="0019542F">
      <w:pPr>
        <w:pStyle w:val="BodyText"/>
        <w:spacing w:before="10"/>
        <w:ind w:left="0"/>
      </w:pPr>
    </w:p>
    <w:p w14:paraId="09014E6A" w14:textId="340B5B51" w:rsidR="0019542F" w:rsidRPr="007034F1" w:rsidRDefault="008E41DF">
      <w:pPr>
        <w:pStyle w:val="ListParagraph"/>
        <w:numPr>
          <w:ilvl w:val="2"/>
          <w:numId w:val="1"/>
        </w:numPr>
        <w:tabs>
          <w:tab w:val="left" w:pos="488"/>
        </w:tabs>
        <w:ind w:left="487" w:hanging="387"/>
        <w:rPr>
          <w:sz w:val="24"/>
          <w:szCs w:val="24"/>
        </w:rPr>
      </w:pPr>
      <w:r w:rsidRPr="007034F1">
        <w:rPr>
          <w:sz w:val="24"/>
          <w:szCs w:val="24"/>
        </w:rPr>
        <w:t>The refrigerants</w:t>
      </w:r>
      <w:r w:rsidR="006A20F2">
        <w:rPr>
          <w:sz w:val="24"/>
          <w:szCs w:val="24"/>
        </w:rPr>
        <w:t>, aerosol propellants,</w:t>
      </w:r>
      <w:r w:rsidR="006F0DB7">
        <w:rPr>
          <w:sz w:val="24"/>
          <w:szCs w:val="24"/>
        </w:rPr>
        <w:t xml:space="preserve"> or foam blowing agents</w:t>
      </w:r>
      <w:r w:rsidRPr="007034F1">
        <w:rPr>
          <w:sz w:val="24"/>
          <w:szCs w:val="24"/>
        </w:rPr>
        <w:t xml:space="preserve"> </w:t>
      </w:r>
      <w:r w:rsidR="006F0DB7">
        <w:rPr>
          <w:sz w:val="24"/>
          <w:szCs w:val="24"/>
        </w:rPr>
        <w:t>that</w:t>
      </w:r>
      <w:r w:rsidR="006A20F2">
        <w:rPr>
          <w:sz w:val="24"/>
          <w:szCs w:val="24"/>
        </w:rPr>
        <w:t xml:space="preserve"> </w:t>
      </w:r>
      <w:proofErr w:type="gramStart"/>
      <w:r w:rsidR="006A20F2">
        <w:rPr>
          <w:sz w:val="24"/>
          <w:szCs w:val="24"/>
        </w:rPr>
        <w:t>are designed to be</w:t>
      </w:r>
      <w:r w:rsidRPr="007034F1">
        <w:rPr>
          <w:sz w:val="24"/>
          <w:szCs w:val="24"/>
        </w:rPr>
        <w:t xml:space="preserve"> used</w:t>
      </w:r>
      <w:proofErr w:type="gramEnd"/>
      <w:r w:rsidRPr="007034F1">
        <w:rPr>
          <w:sz w:val="24"/>
          <w:szCs w:val="24"/>
        </w:rPr>
        <w:t xml:space="preserve"> in the</w:t>
      </w:r>
      <w:r w:rsidRPr="007034F1">
        <w:rPr>
          <w:spacing w:val="-16"/>
          <w:sz w:val="24"/>
          <w:szCs w:val="24"/>
        </w:rPr>
        <w:t xml:space="preserve"> </w:t>
      </w:r>
      <w:r w:rsidRPr="007034F1">
        <w:rPr>
          <w:sz w:val="24"/>
          <w:szCs w:val="24"/>
        </w:rPr>
        <w:t>equipment</w:t>
      </w:r>
      <w:r w:rsidR="00C46155" w:rsidRPr="007034F1">
        <w:rPr>
          <w:sz w:val="24"/>
          <w:szCs w:val="24"/>
        </w:rPr>
        <w:t>, product,</w:t>
      </w:r>
      <w:r w:rsidR="002B2474" w:rsidRPr="007034F1">
        <w:rPr>
          <w:sz w:val="24"/>
          <w:szCs w:val="24"/>
        </w:rPr>
        <w:t xml:space="preserve"> or foam</w:t>
      </w:r>
      <w:r w:rsidR="006F0DB7">
        <w:rPr>
          <w:sz w:val="24"/>
          <w:szCs w:val="24"/>
        </w:rPr>
        <w:t xml:space="preserve"> end-use categories</w:t>
      </w:r>
      <w:r w:rsidRPr="007034F1">
        <w:rPr>
          <w:sz w:val="24"/>
          <w:szCs w:val="24"/>
        </w:rPr>
        <w:t>.</w:t>
      </w:r>
    </w:p>
    <w:p w14:paraId="1229FB0C" w14:textId="77777777" w:rsidR="0019542F" w:rsidRPr="00B554BC" w:rsidRDefault="0019542F">
      <w:pPr>
        <w:pStyle w:val="BodyText"/>
        <w:ind w:left="0"/>
      </w:pPr>
    </w:p>
    <w:p w14:paraId="6F90BA39" w14:textId="185E227F" w:rsidR="00C46155" w:rsidRPr="007034F1" w:rsidRDefault="008E41DF">
      <w:pPr>
        <w:pStyle w:val="ListParagraph"/>
        <w:numPr>
          <w:ilvl w:val="2"/>
          <w:numId w:val="1"/>
        </w:numPr>
        <w:tabs>
          <w:tab w:val="left" w:pos="473"/>
        </w:tabs>
        <w:spacing w:before="1"/>
        <w:ind w:left="472" w:hanging="372"/>
        <w:rPr>
          <w:sz w:val="24"/>
          <w:szCs w:val="24"/>
        </w:rPr>
      </w:pPr>
      <w:r w:rsidRPr="007034F1">
        <w:rPr>
          <w:sz w:val="24"/>
          <w:szCs w:val="24"/>
        </w:rPr>
        <w:t>The refrigerant</w:t>
      </w:r>
      <w:r w:rsidR="006A20F2">
        <w:rPr>
          <w:sz w:val="24"/>
          <w:szCs w:val="24"/>
        </w:rPr>
        <w:t>s</w:t>
      </w:r>
      <w:r w:rsidR="006F0DB7">
        <w:rPr>
          <w:sz w:val="24"/>
          <w:szCs w:val="24"/>
        </w:rPr>
        <w:t>, foam blowing agent</w:t>
      </w:r>
      <w:r w:rsidR="006A20F2">
        <w:rPr>
          <w:sz w:val="24"/>
          <w:szCs w:val="24"/>
        </w:rPr>
        <w:t>s</w:t>
      </w:r>
      <w:r w:rsidR="006F0DB7">
        <w:rPr>
          <w:sz w:val="24"/>
          <w:szCs w:val="24"/>
        </w:rPr>
        <w:t>,</w:t>
      </w:r>
      <w:r w:rsidRPr="007034F1">
        <w:rPr>
          <w:sz w:val="24"/>
          <w:szCs w:val="24"/>
        </w:rPr>
        <w:t xml:space="preserve"> </w:t>
      </w:r>
      <w:r w:rsidR="00C46155" w:rsidRPr="007034F1">
        <w:rPr>
          <w:sz w:val="24"/>
          <w:szCs w:val="24"/>
        </w:rPr>
        <w:t xml:space="preserve">or </w:t>
      </w:r>
      <w:r w:rsidR="006A20F2">
        <w:rPr>
          <w:sz w:val="24"/>
          <w:szCs w:val="24"/>
        </w:rPr>
        <w:t xml:space="preserve">aerosol </w:t>
      </w:r>
      <w:r w:rsidR="00C46155" w:rsidRPr="007034F1">
        <w:rPr>
          <w:sz w:val="24"/>
          <w:szCs w:val="24"/>
        </w:rPr>
        <w:t>propellant</w:t>
      </w:r>
      <w:r w:rsidR="006A20F2">
        <w:rPr>
          <w:sz w:val="24"/>
          <w:szCs w:val="24"/>
        </w:rPr>
        <w:t>s used in the end-use categories, where available</w:t>
      </w:r>
      <w:r w:rsidR="00C46155" w:rsidRPr="007034F1">
        <w:rPr>
          <w:sz w:val="24"/>
          <w:szCs w:val="24"/>
        </w:rPr>
        <w:t xml:space="preserve">. </w:t>
      </w:r>
    </w:p>
    <w:p w14:paraId="1E4505C2" w14:textId="77777777" w:rsidR="00C46155" w:rsidRPr="00B554BC" w:rsidRDefault="00C46155" w:rsidP="00B554BC">
      <w:pPr>
        <w:pStyle w:val="ListParagraph"/>
        <w:rPr>
          <w:sz w:val="24"/>
          <w:szCs w:val="24"/>
        </w:rPr>
      </w:pPr>
    </w:p>
    <w:p w14:paraId="58FAB06D" w14:textId="77777777" w:rsidR="0019542F" w:rsidRPr="007034F1" w:rsidRDefault="00C46155">
      <w:pPr>
        <w:pStyle w:val="ListParagraph"/>
        <w:numPr>
          <w:ilvl w:val="2"/>
          <w:numId w:val="1"/>
        </w:numPr>
        <w:tabs>
          <w:tab w:val="left" w:pos="473"/>
        </w:tabs>
        <w:spacing w:before="1"/>
        <w:ind w:left="472" w:hanging="372"/>
        <w:rPr>
          <w:sz w:val="24"/>
          <w:szCs w:val="24"/>
        </w:rPr>
      </w:pPr>
      <w:r w:rsidRPr="007034F1">
        <w:rPr>
          <w:sz w:val="24"/>
          <w:szCs w:val="24"/>
        </w:rPr>
        <w:t xml:space="preserve">The </w:t>
      </w:r>
      <w:r w:rsidR="008E41DF" w:rsidRPr="007034F1">
        <w:rPr>
          <w:sz w:val="24"/>
          <w:szCs w:val="24"/>
        </w:rPr>
        <w:t>full charge capacity of the</w:t>
      </w:r>
      <w:r w:rsidR="008E41DF" w:rsidRPr="007034F1">
        <w:rPr>
          <w:spacing w:val="-14"/>
          <w:sz w:val="24"/>
          <w:szCs w:val="24"/>
        </w:rPr>
        <w:t xml:space="preserve"> </w:t>
      </w:r>
      <w:r w:rsidR="008E41DF" w:rsidRPr="007034F1">
        <w:rPr>
          <w:sz w:val="24"/>
          <w:szCs w:val="24"/>
        </w:rPr>
        <w:t>equipment</w:t>
      </w:r>
      <w:r w:rsidR="002B2474" w:rsidRPr="007034F1">
        <w:rPr>
          <w:sz w:val="24"/>
          <w:szCs w:val="24"/>
        </w:rPr>
        <w:t>, where applicable</w:t>
      </w:r>
      <w:r w:rsidR="008E41DF" w:rsidRPr="007034F1">
        <w:rPr>
          <w:sz w:val="24"/>
          <w:szCs w:val="24"/>
        </w:rPr>
        <w:t>.</w:t>
      </w:r>
    </w:p>
    <w:p w14:paraId="244F3458" w14:textId="77777777" w:rsidR="0019542F" w:rsidRPr="00B554BC" w:rsidRDefault="0019542F">
      <w:pPr>
        <w:pStyle w:val="BodyText"/>
        <w:spacing w:before="10"/>
        <w:ind w:left="0"/>
      </w:pPr>
    </w:p>
    <w:p w14:paraId="0D97D948" w14:textId="4BC42A88" w:rsidR="0019542F" w:rsidRPr="007034F1" w:rsidRDefault="006A20F2">
      <w:pPr>
        <w:pStyle w:val="ListParagraph"/>
        <w:numPr>
          <w:ilvl w:val="2"/>
          <w:numId w:val="1"/>
        </w:numPr>
        <w:tabs>
          <w:tab w:val="left" w:pos="513"/>
        </w:tabs>
        <w:ind w:left="512" w:hanging="412"/>
        <w:rPr>
          <w:sz w:val="24"/>
          <w:szCs w:val="24"/>
        </w:rPr>
      </w:pPr>
      <w:r>
        <w:rPr>
          <w:sz w:val="24"/>
          <w:szCs w:val="24"/>
        </w:rPr>
        <w:t xml:space="preserve">A copy of the </w:t>
      </w:r>
      <w:r w:rsidR="008E41DF" w:rsidRPr="007034F1">
        <w:rPr>
          <w:sz w:val="24"/>
          <w:szCs w:val="24"/>
        </w:rPr>
        <w:t>disclosure</w:t>
      </w:r>
      <w:r w:rsidR="008E41DF" w:rsidRPr="007034F1">
        <w:rPr>
          <w:spacing w:val="-17"/>
          <w:sz w:val="24"/>
          <w:szCs w:val="24"/>
        </w:rPr>
        <w:t xml:space="preserve"> </w:t>
      </w:r>
      <w:r w:rsidR="008E41DF" w:rsidRPr="007034F1">
        <w:rPr>
          <w:sz w:val="24"/>
          <w:szCs w:val="24"/>
        </w:rPr>
        <w:t>statement</w:t>
      </w:r>
      <w:r>
        <w:rPr>
          <w:sz w:val="24"/>
          <w:szCs w:val="24"/>
        </w:rPr>
        <w:t xml:space="preserve"> issued to the buyer or recipient</w:t>
      </w:r>
      <w:r w:rsidR="008E41DF" w:rsidRPr="007034F1">
        <w:rPr>
          <w:sz w:val="24"/>
          <w:szCs w:val="24"/>
        </w:rPr>
        <w:t>.</w:t>
      </w:r>
    </w:p>
    <w:p w14:paraId="15C813F4" w14:textId="77777777" w:rsidR="0019542F" w:rsidRPr="00B554BC" w:rsidRDefault="0019542F">
      <w:pPr>
        <w:pStyle w:val="BodyText"/>
        <w:spacing w:before="10"/>
        <w:ind w:left="0"/>
      </w:pPr>
    </w:p>
    <w:p w14:paraId="3CFFD289" w14:textId="77777777" w:rsidR="002916E9" w:rsidRPr="00E91927" w:rsidRDefault="002916E9" w:rsidP="00CF1E2D">
      <w:pPr>
        <w:pStyle w:val="BodyText"/>
      </w:pPr>
      <w:commentRangeStart w:id="225"/>
      <w:r w:rsidRPr="00B554BC">
        <w:t>NOTE: Authority</w:t>
      </w:r>
      <w:r w:rsidR="0034088D" w:rsidRPr="00B554BC">
        <w:t xml:space="preserve"> and References</w:t>
      </w:r>
      <w:r w:rsidRPr="00B554BC">
        <w:t>: [</w:t>
      </w:r>
      <w:r w:rsidR="00B779A6" w:rsidRPr="00380995">
        <w:rPr>
          <w:highlight w:val="yellow"/>
        </w:rPr>
        <w:t>LIST STATE’S AUTHORITY TO BE USED HERE</w:t>
      </w:r>
      <w:r w:rsidRPr="00380995">
        <w:rPr>
          <w:highlight w:val="yellow"/>
        </w:rPr>
        <w:t>]</w:t>
      </w:r>
      <w:r w:rsidRPr="00B554BC">
        <w:t>.</w:t>
      </w:r>
      <w:commentRangeEnd w:id="225"/>
      <w:r w:rsidR="00457647">
        <w:rPr>
          <w:rStyle w:val="CommentReference"/>
        </w:rPr>
        <w:commentReference w:id="225"/>
      </w:r>
    </w:p>
    <w:p w14:paraId="13D7274A" w14:textId="77777777" w:rsidR="0019542F" w:rsidRPr="00B554BC" w:rsidRDefault="0019542F">
      <w:pPr>
        <w:pStyle w:val="BodyText"/>
        <w:spacing w:before="10"/>
        <w:ind w:left="0"/>
      </w:pPr>
    </w:p>
    <w:p w14:paraId="400B076B" w14:textId="77777777" w:rsidR="0019542F" w:rsidRPr="00E91927" w:rsidRDefault="008E41DF">
      <w:pPr>
        <w:pStyle w:val="Heading1"/>
        <w:tabs>
          <w:tab w:val="left" w:pos="1540"/>
        </w:tabs>
      </w:pPr>
      <w:bookmarkStart w:id="226" w:name="_§_6._Enforcement."/>
      <w:bookmarkEnd w:id="226"/>
      <w:r w:rsidRPr="00E91927">
        <w:t>§</w:t>
      </w:r>
      <w:r w:rsidRPr="00E91927">
        <w:rPr>
          <w:spacing w:val="-2"/>
        </w:rPr>
        <w:t xml:space="preserve"> </w:t>
      </w:r>
      <w:r w:rsidRPr="00E91927">
        <w:t>6.</w:t>
      </w:r>
      <w:r w:rsidRPr="00E91927">
        <w:tab/>
        <w:t>Enforcement.</w:t>
      </w:r>
    </w:p>
    <w:p w14:paraId="02285CEE" w14:textId="5B93F535" w:rsidR="0019542F" w:rsidRPr="007034F1" w:rsidRDefault="008E41DF">
      <w:pPr>
        <w:pStyle w:val="ListParagraph"/>
        <w:numPr>
          <w:ilvl w:val="3"/>
          <w:numId w:val="1"/>
        </w:numPr>
        <w:tabs>
          <w:tab w:val="left" w:pos="461"/>
        </w:tabs>
        <w:spacing w:before="198" w:line="276" w:lineRule="auto"/>
        <w:ind w:right="566" w:firstLine="0"/>
        <w:rPr>
          <w:sz w:val="24"/>
          <w:szCs w:val="24"/>
        </w:rPr>
      </w:pPr>
      <w:r w:rsidRPr="007034F1">
        <w:rPr>
          <w:sz w:val="24"/>
          <w:szCs w:val="24"/>
        </w:rPr>
        <w:t xml:space="preserve">Failure to comply with any requirement of this </w:t>
      </w:r>
      <w:proofErr w:type="spellStart"/>
      <w:r w:rsidRPr="007034F1">
        <w:rPr>
          <w:sz w:val="24"/>
          <w:szCs w:val="24"/>
        </w:rPr>
        <w:t>subarticle</w:t>
      </w:r>
      <w:proofErr w:type="spellEnd"/>
      <w:ins w:id="227" w:author="Jeff Howard" w:date="2018-12-20T11:43:00Z">
        <w:r w:rsidR="00457647">
          <w:rPr>
            <w:sz w:val="24"/>
            <w:szCs w:val="24"/>
          </w:rPr>
          <w:t>,</w:t>
        </w:r>
      </w:ins>
      <w:r w:rsidRPr="007034F1">
        <w:rPr>
          <w:sz w:val="24"/>
          <w:szCs w:val="24"/>
        </w:rPr>
        <w:t xml:space="preserve"> </w:t>
      </w:r>
      <w:del w:id="228" w:author="Jeff Howard" w:date="2018-12-20T11:43:00Z">
        <w:r w:rsidRPr="007034F1" w:rsidDel="00457647">
          <w:rPr>
            <w:sz w:val="24"/>
            <w:szCs w:val="24"/>
          </w:rPr>
          <w:delText xml:space="preserve">constitutes a separate violation of this subarticle, </w:delText>
        </w:r>
      </w:del>
      <w:r w:rsidRPr="007034F1">
        <w:rPr>
          <w:sz w:val="24"/>
          <w:szCs w:val="24"/>
        </w:rPr>
        <w:t>including but not limited to failure to retain or produce any records</w:t>
      </w:r>
      <w:r w:rsidR="003E471A" w:rsidRPr="007034F1">
        <w:rPr>
          <w:sz w:val="24"/>
          <w:szCs w:val="24"/>
        </w:rPr>
        <w:t xml:space="preserve"> and failure to provide the disclosure statement</w:t>
      </w:r>
      <w:ins w:id="229" w:author="Jeff Howard" w:date="2018-12-20T11:43:00Z">
        <w:r w:rsidR="00457647">
          <w:rPr>
            <w:sz w:val="24"/>
            <w:szCs w:val="24"/>
          </w:rPr>
          <w:t xml:space="preserve">, </w:t>
        </w:r>
        <w:r w:rsidR="00457647" w:rsidRPr="007034F1">
          <w:rPr>
            <w:sz w:val="24"/>
            <w:szCs w:val="24"/>
          </w:rPr>
          <w:t>constitutes a separa</w:t>
        </w:r>
        <w:r w:rsidR="00457647">
          <w:rPr>
            <w:sz w:val="24"/>
            <w:szCs w:val="24"/>
          </w:rPr>
          <w:t xml:space="preserve">te violation of this </w:t>
        </w:r>
        <w:proofErr w:type="spellStart"/>
        <w:r w:rsidR="00457647">
          <w:rPr>
            <w:sz w:val="24"/>
            <w:szCs w:val="24"/>
          </w:rPr>
          <w:t>subarticle</w:t>
        </w:r>
        <w:proofErr w:type="spellEnd"/>
        <w:r w:rsidR="00457647">
          <w:rPr>
            <w:sz w:val="24"/>
            <w:szCs w:val="24"/>
          </w:rPr>
          <w:t>.</w:t>
        </w:r>
      </w:ins>
      <w:del w:id="230" w:author="Jeff Howard" w:date="2018-12-20T11:43:00Z">
        <w:r w:rsidRPr="007034F1" w:rsidDel="00457647">
          <w:rPr>
            <w:sz w:val="24"/>
            <w:szCs w:val="24"/>
          </w:rPr>
          <w:delText>.</w:delText>
        </w:r>
      </w:del>
    </w:p>
    <w:p w14:paraId="6181CDC2" w14:textId="54C54D22" w:rsidR="0019542F" w:rsidRPr="007034F1" w:rsidRDefault="008E41DF">
      <w:pPr>
        <w:pStyle w:val="ListParagraph"/>
        <w:numPr>
          <w:ilvl w:val="3"/>
          <w:numId w:val="1"/>
        </w:numPr>
        <w:tabs>
          <w:tab w:val="left" w:pos="461"/>
        </w:tabs>
        <w:spacing w:before="199" w:line="278" w:lineRule="auto"/>
        <w:ind w:right="195" w:firstLine="0"/>
        <w:rPr>
          <w:sz w:val="24"/>
          <w:szCs w:val="24"/>
        </w:rPr>
      </w:pPr>
      <w:commentRangeStart w:id="231"/>
      <w:r w:rsidRPr="007034F1">
        <w:rPr>
          <w:sz w:val="24"/>
          <w:szCs w:val="24"/>
        </w:rPr>
        <w:t xml:space="preserve">Submitting or producing inaccurate information or record </w:t>
      </w:r>
      <w:proofErr w:type="gramStart"/>
      <w:r w:rsidRPr="007034F1">
        <w:rPr>
          <w:sz w:val="24"/>
          <w:szCs w:val="24"/>
        </w:rPr>
        <w:t>required to be submitted</w:t>
      </w:r>
      <w:r w:rsidRPr="007034F1">
        <w:rPr>
          <w:spacing w:val="-29"/>
          <w:sz w:val="24"/>
          <w:szCs w:val="24"/>
        </w:rPr>
        <w:t xml:space="preserve"> </w:t>
      </w:r>
      <w:r w:rsidRPr="007034F1">
        <w:rPr>
          <w:sz w:val="24"/>
          <w:szCs w:val="24"/>
        </w:rPr>
        <w:t>or</w:t>
      </w:r>
      <w:proofErr w:type="gramEnd"/>
      <w:r w:rsidRPr="007034F1">
        <w:rPr>
          <w:sz w:val="24"/>
          <w:szCs w:val="24"/>
        </w:rPr>
        <w:t xml:space="preserve"> retained by this </w:t>
      </w:r>
      <w:proofErr w:type="spellStart"/>
      <w:r w:rsidRPr="007034F1">
        <w:rPr>
          <w:sz w:val="24"/>
          <w:szCs w:val="24"/>
        </w:rPr>
        <w:t>subarticle</w:t>
      </w:r>
      <w:proofErr w:type="spellEnd"/>
      <w:r w:rsidRPr="007034F1">
        <w:rPr>
          <w:sz w:val="24"/>
          <w:szCs w:val="24"/>
        </w:rPr>
        <w:t xml:space="preserve"> </w:t>
      </w:r>
      <w:commentRangeEnd w:id="231"/>
      <w:r w:rsidR="00457647">
        <w:rPr>
          <w:rStyle w:val="CommentReference"/>
        </w:rPr>
        <w:commentReference w:id="231"/>
      </w:r>
      <w:r w:rsidRPr="007034F1">
        <w:rPr>
          <w:sz w:val="24"/>
          <w:szCs w:val="24"/>
        </w:rPr>
        <w:t>constitutes a separate violation of this</w:t>
      </w:r>
      <w:r w:rsidRPr="007034F1">
        <w:rPr>
          <w:spacing w:val="-22"/>
          <w:sz w:val="24"/>
          <w:szCs w:val="24"/>
        </w:rPr>
        <w:t xml:space="preserve"> </w:t>
      </w:r>
      <w:proofErr w:type="spellStart"/>
      <w:r w:rsidRPr="007034F1">
        <w:rPr>
          <w:sz w:val="24"/>
          <w:szCs w:val="24"/>
        </w:rPr>
        <w:t>subarticle</w:t>
      </w:r>
      <w:proofErr w:type="spellEnd"/>
      <w:r w:rsidRPr="007034F1">
        <w:rPr>
          <w:sz w:val="24"/>
          <w:szCs w:val="24"/>
        </w:rPr>
        <w:t>.</w:t>
      </w:r>
    </w:p>
    <w:p w14:paraId="4BBF6744" w14:textId="77777777" w:rsidR="0019542F" w:rsidRPr="007034F1" w:rsidRDefault="008E41DF">
      <w:pPr>
        <w:pStyle w:val="ListParagraph"/>
        <w:numPr>
          <w:ilvl w:val="3"/>
          <w:numId w:val="1"/>
        </w:numPr>
        <w:tabs>
          <w:tab w:val="left" w:pos="446"/>
        </w:tabs>
        <w:spacing w:before="197" w:line="278" w:lineRule="auto"/>
        <w:ind w:right="752" w:firstLine="0"/>
        <w:rPr>
          <w:sz w:val="24"/>
          <w:szCs w:val="24"/>
        </w:rPr>
      </w:pPr>
      <w:commentRangeStart w:id="232"/>
      <w:r w:rsidRPr="007034F1">
        <w:rPr>
          <w:sz w:val="24"/>
          <w:szCs w:val="24"/>
        </w:rPr>
        <w:t xml:space="preserve">Falsifying any information or record </w:t>
      </w:r>
      <w:proofErr w:type="gramStart"/>
      <w:r w:rsidRPr="007034F1">
        <w:rPr>
          <w:sz w:val="24"/>
          <w:szCs w:val="24"/>
        </w:rPr>
        <w:t>required to be submitted or</w:t>
      </w:r>
      <w:proofErr w:type="gramEnd"/>
      <w:r w:rsidRPr="007034F1">
        <w:rPr>
          <w:sz w:val="24"/>
          <w:szCs w:val="24"/>
        </w:rPr>
        <w:t xml:space="preserve"> retained by this </w:t>
      </w:r>
      <w:proofErr w:type="spellStart"/>
      <w:r w:rsidRPr="007034F1">
        <w:rPr>
          <w:sz w:val="24"/>
          <w:szCs w:val="24"/>
        </w:rPr>
        <w:t>subarticle</w:t>
      </w:r>
      <w:commentRangeEnd w:id="232"/>
      <w:proofErr w:type="spellEnd"/>
      <w:r w:rsidR="00457647">
        <w:rPr>
          <w:rStyle w:val="CommentReference"/>
        </w:rPr>
        <w:commentReference w:id="232"/>
      </w:r>
      <w:r w:rsidRPr="007034F1">
        <w:rPr>
          <w:sz w:val="24"/>
          <w:szCs w:val="24"/>
        </w:rPr>
        <w:t xml:space="preserve"> constitutes a separate violation of this</w:t>
      </w:r>
      <w:r w:rsidRPr="007034F1">
        <w:rPr>
          <w:spacing w:val="-19"/>
          <w:sz w:val="24"/>
          <w:szCs w:val="24"/>
        </w:rPr>
        <w:t xml:space="preserve"> </w:t>
      </w:r>
      <w:proofErr w:type="spellStart"/>
      <w:r w:rsidRPr="007034F1">
        <w:rPr>
          <w:sz w:val="24"/>
          <w:szCs w:val="24"/>
        </w:rPr>
        <w:t>subarticle</w:t>
      </w:r>
      <w:proofErr w:type="spellEnd"/>
      <w:r w:rsidRPr="007034F1">
        <w:rPr>
          <w:sz w:val="24"/>
          <w:szCs w:val="24"/>
        </w:rPr>
        <w:t>.</w:t>
      </w:r>
    </w:p>
    <w:p w14:paraId="08E979BE" w14:textId="434FFE79" w:rsidR="0019542F" w:rsidRPr="007034F1" w:rsidRDefault="008E41DF">
      <w:pPr>
        <w:pStyle w:val="ListParagraph"/>
        <w:numPr>
          <w:ilvl w:val="3"/>
          <w:numId w:val="1"/>
        </w:numPr>
        <w:tabs>
          <w:tab w:val="left" w:pos="461"/>
        </w:tabs>
        <w:spacing w:before="197" w:line="278" w:lineRule="auto"/>
        <w:ind w:right="690" w:firstLine="0"/>
        <w:rPr>
          <w:sz w:val="24"/>
          <w:szCs w:val="24"/>
        </w:rPr>
      </w:pPr>
      <w:r w:rsidRPr="007034F1">
        <w:rPr>
          <w:sz w:val="24"/>
          <w:szCs w:val="24"/>
        </w:rPr>
        <w:t xml:space="preserve">Violations of this </w:t>
      </w:r>
      <w:proofErr w:type="spellStart"/>
      <w:r w:rsidRPr="007034F1">
        <w:rPr>
          <w:sz w:val="24"/>
          <w:szCs w:val="24"/>
        </w:rPr>
        <w:t>subarticle</w:t>
      </w:r>
      <w:proofErr w:type="spellEnd"/>
      <w:r w:rsidRPr="007034F1">
        <w:rPr>
          <w:sz w:val="24"/>
          <w:szCs w:val="24"/>
        </w:rPr>
        <w:t xml:space="preserve"> are subject to penalties under the </w:t>
      </w:r>
      <w:r w:rsidR="0034088D" w:rsidRPr="00380995">
        <w:rPr>
          <w:sz w:val="24"/>
          <w:szCs w:val="24"/>
          <w:highlight w:val="yellow"/>
        </w:rPr>
        <w:t>[</w:t>
      </w:r>
      <w:r w:rsidR="00B779A6" w:rsidRPr="00380995">
        <w:rPr>
          <w:sz w:val="24"/>
          <w:szCs w:val="24"/>
          <w:highlight w:val="yellow"/>
        </w:rPr>
        <w:t>INSERT ENFORCEMENT AUTHORITY</w:t>
      </w:r>
      <w:r w:rsidR="0034088D" w:rsidRPr="00380995">
        <w:rPr>
          <w:sz w:val="24"/>
          <w:szCs w:val="24"/>
          <w:highlight w:val="yellow"/>
        </w:rPr>
        <w:t>]</w:t>
      </w:r>
      <w:r w:rsidRPr="007034F1">
        <w:rPr>
          <w:sz w:val="24"/>
          <w:szCs w:val="24"/>
        </w:rPr>
        <w:t>.</w:t>
      </w:r>
    </w:p>
    <w:p w14:paraId="7FF01FEC" w14:textId="4AB33718" w:rsidR="0019542F" w:rsidRPr="007034F1" w:rsidRDefault="008E41DF">
      <w:pPr>
        <w:pStyle w:val="ListParagraph"/>
        <w:numPr>
          <w:ilvl w:val="3"/>
          <w:numId w:val="1"/>
        </w:numPr>
        <w:tabs>
          <w:tab w:val="left" w:pos="461"/>
        </w:tabs>
        <w:spacing w:before="194" w:line="280" w:lineRule="auto"/>
        <w:ind w:right="487" w:firstLine="0"/>
        <w:rPr>
          <w:sz w:val="24"/>
          <w:szCs w:val="24"/>
        </w:rPr>
      </w:pPr>
      <w:r w:rsidRPr="007034F1">
        <w:rPr>
          <w:sz w:val="24"/>
          <w:szCs w:val="24"/>
        </w:rPr>
        <w:t xml:space="preserve">Any violation of this </w:t>
      </w:r>
      <w:proofErr w:type="spellStart"/>
      <w:r w:rsidRPr="007034F1">
        <w:rPr>
          <w:sz w:val="24"/>
          <w:szCs w:val="24"/>
        </w:rPr>
        <w:t>subarticle</w:t>
      </w:r>
      <w:proofErr w:type="spellEnd"/>
      <w:r w:rsidRPr="007034F1">
        <w:rPr>
          <w:sz w:val="24"/>
          <w:szCs w:val="24"/>
        </w:rPr>
        <w:t xml:space="preserve"> </w:t>
      </w:r>
      <w:proofErr w:type="gramStart"/>
      <w:r w:rsidRPr="007034F1">
        <w:rPr>
          <w:sz w:val="24"/>
          <w:szCs w:val="24"/>
        </w:rPr>
        <w:t>may be enjoined</w:t>
      </w:r>
      <w:proofErr w:type="gramEnd"/>
      <w:r w:rsidRPr="007034F1">
        <w:rPr>
          <w:sz w:val="24"/>
          <w:szCs w:val="24"/>
        </w:rPr>
        <w:t xml:space="preserve"> pursuant to </w:t>
      </w:r>
      <w:r w:rsidR="0034088D" w:rsidRPr="00380995">
        <w:rPr>
          <w:sz w:val="24"/>
          <w:szCs w:val="24"/>
          <w:highlight w:val="yellow"/>
        </w:rPr>
        <w:t>[</w:t>
      </w:r>
      <w:r w:rsidR="00B779A6" w:rsidRPr="00380995">
        <w:rPr>
          <w:sz w:val="24"/>
          <w:szCs w:val="24"/>
          <w:highlight w:val="yellow"/>
        </w:rPr>
        <w:t>INSERT AUTHORITY TO ENJOIN</w:t>
      </w:r>
      <w:r w:rsidR="0034088D" w:rsidRPr="00380995">
        <w:rPr>
          <w:sz w:val="24"/>
          <w:szCs w:val="24"/>
          <w:highlight w:val="yellow"/>
        </w:rPr>
        <w:t>]</w:t>
      </w:r>
      <w:r w:rsidRPr="007034F1">
        <w:rPr>
          <w:sz w:val="24"/>
          <w:szCs w:val="24"/>
        </w:rPr>
        <w:t>.</w:t>
      </w:r>
    </w:p>
    <w:p w14:paraId="3A059FE3" w14:textId="77777777" w:rsidR="002916E9" w:rsidRPr="00E91927" w:rsidRDefault="002916E9">
      <w:pPr>
        <w:pStyle w:val="BodyText"/>
        <w:spacing w:before="191"/>
      </w:pPr>
      <w:r w:rsidRPr="00B554BC">
        <w:t>NOTE: Authority</w:t>
      </w:r>
      <w:r w:rsidR="0034088D" w:rsidRPr="00B554BC">
        <w:t xml:space="preserve"> and References</w:t>
      </w:r>
      <w:r w:rsidRPr="00B554BC">
        <w:t xml:space="preserve">: </w:t>
      </w:r>
      <w:r w:rsidRPr="00380995">
        <w:rPr>
          <w:highlight w:val="yellow"/>
        </w:rPr>
        <w:t>[</w:t>
      </w:r>
      <w:r w:rsidR="00B779A6" w:rsidRPr="00380995">
        <w:rPr>
          <w:highlight w:val="yellow"/>
        </w:rPr>
        <w:t>LIST STATE’S AUTHORITY TO BE USED HERE</w:t>
      </w:r>
      <w:r w:rsidRPr="00380995">
        <w:rPr>
          <w:highlight w:val="yellow"/>
        </w:rPr>
        <w:t>].</w:t>
      </w:r>
    </w:p>
    <w:p w14:paraId="474A2EB6" w14:textId="77777777" w:rsidR="0019542F" w:rsidRPr="00B554BC" w:rsidRDefault="0019542F">
      <w:pPr>
        <w:pStyle w:val="BodyText"/>
        <w:spacing w:before="7"/>
        <w:ind w:left="0"/>
      </w:pPr>
    </w:p>
    <w:p w14:paraId="03EEE758" w14:textId="77777777" w:rsidR="0019542F" w:rsidRPr="00E91927" w:rsidRDefault="008E41DF">
      <w:pPr>
        <w:pStyle w:val="Heading1"/>
        <w:tabs>
          <w:tab w:val="left" w:pos="1540"/>
        </w:tabs>
      </w:pPr>
      <w:bookmarkStart w:id="233" w:name="_§_7._Severability."/>
      <w:bookmarkEnd w:id="233"/>
      <w:r w:rsidRPr="00E91927">
        <w:t>§</w:t>
      </w:r>
      <w:r w:rsidRPr="00E91927">
        <w:rPr>
          <w:spacing w:val="-2"/>
        </w:rPr>
        <w:t xml:space="preserve"> </w:t>
      </w:r>
      <w:r w:rsidRPr="00E91927">
        <w:t>7.</w:t>
      </w:r>
      <w:r w:rsidRPr="00E91927">
        <w:tab/>
        <w:t>Severability.</w:t>
      </w:r>
    </w:p>
    <w:p w14:paraId="7F2DCBAB" w14:textId="77777777" w:rsidR="0019542F" w:rsidRPr="00E91927" w:rsidRDefault="008E41DF">
      <w:pPr>
        <w:pStyle w:val="BodyText"/>
        <w:spacing w:before="202" w:line="276" w:lineRule="auto"/>
        <w:ind w:right="615"/>
      </w:pPr>
      <w:r w:rsidRPr="00E91927">
        <w:t xml:space="preserve">Each part of this </w:t>
      </w:r>
      <w:proofErr w:type="spellStart"/>
      <w:r w:rsidRPr="00E91927">
        <w:t>subarticle</w:t>
      </w:r>
      <w:proofErr w:type="spellEnd"/>
      <w:r w:rsidRPr="00E91927">
        <w:t xml:space="preserve"> </w:t>
      </w:r>
      <w:proofErr w:type="gramStart"/>
      <w:r w:rsidRPr="00E91927">
        <w:t>shall be deemed</w:t>
      </w:r>
      <w:proofErr w:type="gramEnd"/>
      <w:r w:rsidRPr="00E91927">
        <w:t xml:space="preserve"> severable, and in the event that any provision of this </w:t>
      </w:r>
      <w:proofErr w:type="spellStart"/>
      <w:r w:rsidRPr="00E91927">
        <w:t>subarticle</w:t>
      </w:r>
      <w:proofErr w:type="spellEnd"/>
      <w:r w:rsidRPr="00E91927">
        <w:t xml:space="preserve"> is held to be invalid, the remainder of this </w:t>
      </w:r>
      <w:proofErr w:type="spellStart"/>
      <w:r w:rsidRPr="00E91927">
        <w:t>subarticle</w:t>
      </w:r>
      <w:proofErr w:type="spellEnd"/>
      <w:r w:rsidRPr="00E91927">
        <w:t xml:space="preserve"> shall continue in full force and effect.</w:t>
      </w:r>
    </w:p>
    <w:p w14:paraId="53168080" w14:textId="1BC67B70" w:rsidR="0019542F" w:rsidRPr="00CF3E40" w:rsidRDefault="002916E9" w:rsidP="002916E9">
      <w:pPr>
        <w:pStyle w:val="BodyText"/>
        <w:spacing w:before="200"/>
      </w:pPr>
      <w:r w:rsidRPr="00B554BC">
        <w:t>NOTE: Authority</w:t>
      </w:r>
      <w:r w:rsidR="0034088D" w:rsidRPr="00B554BC">
        <w:t xml:space="preserve"> and References</w:t>
      </w:r>
      <w:r w:rsidRPr="00B554BC">
        <w:t xml:space="preserve">: </w:t>
      </w:r>
      <w:r w:rsidRPr="00380995">
        <w:rPr>
          <w:highlight w:val="yellow"/>
        </w:rPr>
        <w:t>[</w:t>
      </w:r>
      <w:r w:rsidR="001C2DEA" w:rsidRPr="00380995">
        <w:rPr>
          <w:highlight w:val="yellow"/>
        </w:rPr>
        <w:t>LIST STATE’S AUTHORITY TO BE USED HERE</w:t>
      </w:r>
      <w:r w:rsidRPr="00380995">
        <w:rPr>
          <w:highlight w:val="yellow"/>
        </w:rPr>
        <w:t>]</w:t>
      </w:r>
      <w:r w:rsidRPr="00B554BC">
        <w:t>.</w:t>
      </w:r>
    </w:p>
    <w:sectPr w:rsidR="0019542F" w:rsidRPr="00CF3E40" w:rsidSect="00441073">
      <w:footerReference w:type="default" r:id="rId16"/>
      <w:pgSz w:w="12240" w:h="15840"/>
      <w:pgMar w:top="1354" w:right="1325" w:bottom="1325" w:left="1339" w:header="0" w:footer="10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ff Howard" w:date="2018-12-20T08:48:00Z" w:initials="JH">
    <w:p w14:paraId="769FAD88" w14:textId="2D6C8E03" w:rsidR="00133813" w:rsidRDefault="00133813">
      <w:pPr>
        <w:pStyle w:val="CommentText"/>
      </w:pPr>
      <w:r>
        <w:rPr>
          <w:rStyle w:val="CommentReference"/>
        </w:rPr>
        <w:annotationRef/>
      </w:r>
      <w:r>
        <w:t xml:space="preserve">Make order of elements in this title match order of elements in </w:t>
      </w:r>
      <w:proofErr w:type="spellStart"/>
      <w:r>
        <w:t>Subarticle</w:t>
      </w:r>
      <w:proofErr w:type="spellEnd"/>
      <w:r>
        <w:t xml:space="preserve"> title below.</w:t>
      </w:r>
    </w:p>
  </w:comment>
  <w:comment w:id="3" w:author="Jeff Howard" w:date="2018-12-20T09:07:00Z" w:initials="JH">
    <w:p w14:paraId="2830C3B7" w14:textId="7A28B4F4" w:rsidR="00133813" w:rsidRDefault="00133813">
      <w:pPr>
        <w:pStyle w:val="CommentText"/>
      </w:pPr>
      <w:r>
        <w:rPr>
          <w:rStyle w:val="CommentReference"/>
        </w:rPr>
        <w:annotationRef/>
      </w:r>
      <w:r>
        <w:t>Acronym is not used subsequently.</w:t>
      </w:r>
    </w:p>
  </w:comment>
  <w:comment w:id="2" w:author="Jeff Howard" w:date="2018-12-20T13:51:00Z" w:initials="JH">
    <w:p w14:paraId="40264D7D" w14:textId="3DFABA86" w:rsidR="00133813" w:rsidRDefault="00133813">
      <w:pPr>
        <w:pStyle w:val="CommentText"/>
      </w:pPr>
      <w:r>
        <w:rPr>
          <w:rStyle w:val="CommentReference"/>
        </w:rPr>
        <w:annotationRef/>
      </w:r>
      <w:r>
        <w:t>Need citation.</w:t>
      </w:r>
    </w:p>
  </w:comment>
  <w:comment w:id="5" w:author="Jeff Howard" w:date="2018-12-20T09:10:00Z" w:initials="JH">
    <w:p w14:paraId="6F3B8047" w14:textId="711ED567" w:rsidR="00133813" w:rsidRDefault="00133813">
      <w:pPr>
        <w:pStyle w:val="CommentText"/>
      </w:pPr>
      <w:r>
        <w:rPr>
          <w:rStyle w:val="CommentReference"/>
        </w:rPr>
        <w:annotationRef/>
      </w:r>
      <w:r>
        <w:t>Is this kind of note commonly included in regulations? Or is this just the USCA trying to put itself in the spotlight?</w:t>
      </w:r>
    </w:p>
  </w:comment>
  <w:comment w:id="15" w:author="Jeff Howard" w:date="2018-12-20T09:12:00Z" w:initials="JH">
    <w:p w14:paraId="4F7EE3A9" w14:textId="245BA71D" w:rsidR="00133813" w:rsidRDefault="00133813">
      <w:pPr>
        <w:pStyle w:val="CommentText"/>
      </w:pPr>
      <w:r>
        <w:rPr>
          <w:rStyle w:val="CommentReference"/>
        </w:rPr>
        <w:annotationRef/>
      </w:r>
      <w:r>
        <w:t xml:space="preserve">Will a formal HFC reduction goal be part of DEEP’s legislative agenda? No goal was incorporated in GC3’s recommendations. </w:t>
      </w:r>
    </w:p>
  </w:comment>
  <w:comment w:id="16" w:author="Jeff Howard" w:date="2018-12-20T09:27:00Z" w:initials="JH">
    <w:p w14:paraId="63BA0F1A" w14:textId="7E365246" w:rsidR="00133813" w:rsidRDefault="00133813" w:rsidP="00C53F4C">
      <w:pPr>
        <w:spacing w:before="100" w:beforeAutospacing="1" w:after="100" w:afterAutospacing="1"/>
        <w:jc w:val="center"/>
      </w:pPr>
      <w:r>
        <w:rPr>
          <w:rStyle w:val="CommentReference"/>
        </w:rPr>
        <w:annotationRef/>
      </w:r>
      <w:hyperlink r:id="rId1" w:history="1">
        <w:r w:rsidRPr="00C27756">
          <w:rPr>
            <w:rStyle w:val="Hyperlink"/>
          </w:rPr>
          <w:t>https://www.cga.ct.gov/2017/pub/chap_446c.htm#sec_22a-200b</w:t>
        </w:r>
      </w:hyperlink>
    </w:p>
    <w:p w14:paraId="7CACCA62" w14:textId="77777777" w:rsidR="00133813" w:rsidRDefault="00133813" w:rsidP="00C53F4C">
      <w:pPr>
        <w:spacing w:before="100" w:beforeAutospacing="1" w:after="100" w:afterAutospacing="1"/>
        <w:jc w:val="center"/>
      </w:pPr>
    </w:p>
    <w:p w14:paraId="31394E0F" w14:textId="77777777" w:rsidR="00993A56" w:rsidRDefault="00993A56" w:rsidP="00C53F4C">
      <w:pPr>
        <w:spacing w:before="100" w:beforeAutospacing="1" w:after="100" w:afterAutospacing="1"/>
        <w:jc w:val="center"/>
        <w:rPr>
          <w:rFonts w:eastAsia="Times New Roman"/>
          <w:bCs/>
          <w:iCs/>
          <w:color w:val="000000"/>
          <w:sz w:val="27"/>
          <w:szCs w:val="27"/>
        </w:rPr>
      </w:pPr>
      <w:r>
        <w:rPr>
          <w:rFonts w:eastAsia="Times New Roman"/>
          <w:bCs/>
          <w:iCs/>
          <w:color w:val="000000"/>
          <w:sz w:val="27"/>
          <w:szCs w:val="27"/>
        </w:rPr>
        <w:t>Also relevant:</w:t>
      </w:r>
    </w:p>
    <w:p w14:paraId="76700687" w14:textId="7E747235" w:rsidR="00133813" w:rsidRPr="00C53F4C" w:rsidRDefault="00133813" w:rsidP="00C53F4C">
      <w:pPr>
        <w:spacing w:before="100" w:beforeAutospacing="1" w:after="100" w:afterAutospacing="1"/>
        <w:jc w:val="center"/>
        <w:rPr>
          <w:rStyle w:val="Hyperlink"/>
          <w:rFonts w:ascii="Times New Roman" w:eastAsia="Times New Roman" w:hAnsi="Times New Roman" w:cs="Times New Roman"/>
          <w:sz w:val="27"/>
          <w:szCs w:val="27"/>
        </w:rPr>
      </w:pPr>
      <w:r>
        <w:rPr>
          <w:rFonts w:eastAsia="Times New Roman"/>
          <w:bCs/>
          <w:iCs/>
          <w:color w:val="000000"/>
          <w:sz w:val="27"/>
          <w:szCs w:val="27"/>
        </w:rPr>
        <w:fldChar w:fldCharType="begin"/>
      </w:r>
      <w:r>
        <w:rPr>
          <w:rFonts w:eastAsia="Times New Roman"/>
          <w:bCs/>
          <w:iCs/>
          <w:color w:val="000000"/>
          <w:sz w:val="27"/>
          <w:szCs w:val="27"/>
        </w:rPr>
        <w:instrText xml:space="preserve"> HYPERLINK "S:\\OFFICE_OF_CLIMATE_CHANGE\\Global Warming Solutions Act 2008\\GWSA text with highlights.docx" </w:instrText>
      </w:r>
      <w:r>
        <w:rPr>
          <w:rFonts w:eastAsia="Times New Roman"/>
          <w:bCs/>
          <w:iCs/>
          <w:color w:val="000000"/>
          <w:sz w:val="27"/>
          <w:szCs w:val="27"/>
        </w:rPr>
      </w:r>
      <w:r>
        <w:rPr>
          <w:rFonts w:eastAsia="Times New Roman"/>
          <w:bCs/>
          <w:iCs/>
          <w:color w:val="000000"/>
          <w:sz w:val="27"/>
          <w:szCs w:val="27"/>
        </w:rPr>
        <w:fldChar w:fldCharType="separate"/>
      </w:r>
      <w:r w:rsidRPr="00C53F4C">
        <w:rPr>
          <w:rStyle w:val="Hyperlink"/>
          <w:rFonts w:eastAsia="Times New Roman"/>
          <w:bCs/>
          <w:iCs/>
          <w:sz w:val="27"/>
          <w:szCs w:val="27"/>
        </w:rPr>
        <w:t>P.A. 08-98</w:t>
      </w:r>
    </w:p>
    <w:p w14:paraId="1B92B965" w14:textId="5BE16985" w:rsidR="00133813" w:rsidRDefault="00133813" w:rsidP="00C53F4C">
      <w:pPr>
        <w:spacing w:before="100" w:beforeAutospacing="1" w:after="100" w:afterAutospacing="1"/>
        <w:rPr>
          <w:rFonts w:eastAsia="Times New Roman"/>
          <w:bCs/>
          <w:iCs/>
          <w:color w:val="000000"/>
          <w:sz w:val="27"/>
          <w:szCs w:val="27"/>
        </w:rPr>
      </w:pPr>
      <w:bookmarkStart w:id="17" w:name="P17_106"/>
      <w:bookmarkEnd w:id="17"/>
      <w:r w:rsidRPr="00C53F4C">
        <w:rPr>
          <w:rStyle w:val="Hyperlink"/>
          <w:rFonts w:eastAsia="Times New Roman"/>
          <w:bCs/>
          <w:iCs/>
          <w:sz w:val="27"/>
          <w:szCs w:val="27"/>
        </w:rPr>
        <w:t>AN ACT CONCERNING CONNECTICUT GLOBAL WARMING SOL</w:t>
      </w:r>
      <w:r w:rsidRPr="00C53F4C">
        <w:rPr>
          <w:rStyle w:val="Hyperlink"/>
          <w:rFonts w:eastAsia="Times New Roman"/>
          <w:bCs/>
          <w:iCs/>
          <w:sz w:val="27"/>
          <w:szCs w:val="27"/>
        </w:rPr>
        <w:t>UTIONS</w:t>
      </w:r>
      <w:r>
        <w:rPr>
          <w:rFonts w:eastAsia="Times New Roman"/>
          <w:bCs/>
          <w:iCs/>
          <w:color w:val="000000"/>
          <w:sz w:val="27"/>
          <w:szCs w:val="27"/>
        </w:rPr>
        <w:fldChar w:fldCharType="end"/>
      </w:r>
      <w:r>
        <w:rPr>
          <w:rFonts w:eastAsia="Times New Roman"/>
          <w:bCs/>
          <w:iCs/>
          <w:color w:val="000000"/>
          <w:sz w:val="27"/>
          <w:szCs w:val="27"/>
        </w:rPr>
        <w:t xml:space="preserve"> </w:t>
      </w:r>
    </w:p>
    <w:p w14:paraId="544E5683" w14:textId="77777777" w:rsidR="00993A56" w:rsidRDefault="00993A56" w:rsidP="00C53F4C">
      <w:pPr>
        <w:spacing w:before="100" w:beforeAutospacing="1" w:after="100" w:afterAutospacing="1"/>
        <w:rPr>
          <w:rFonts w:eastAsia="Times New Roman"/>
          <w:bCs/>
          <w:iCs/>
          <w:color w:val="000000"/>
          <w:sz w:val="27"/>
          <w:szCs w:val="27"/>
        </w:rPr>
      </w:pPr>
    </w:p>
    <w:p w14:paraId="5C59B1C9" w14:textId="2AA7F600" w:rsidR="00993A56" w:rsidRPr="00993A56" w:rsidRDefault="00993A56" w:rsidP="00C53F4C">
      <w:pPr>
        <w:spacing w:before="100" w:beforeAutospacing="1" w:after="100" w:afterAutospacing="1"/>
        <w:rPr>
          <w:rStyle w:val="Hyperlink"/>
          <w:rFonts w:eastAsia="Times New Roman"/>
          <w:bCs/>
          <w:iCs/>
          <w:sz w:val="27"/>
          <w:szCs w:val="27"/>
        </w:rPr>
      </w:pPr>
      <w:r>
        <w:rPr>
          <w:rFonts w:eastAsia="Times New Roman"/>
          <w:bCs/>
          <w:iCs/>
          <w:color w:val="000000"/>
          <w:sz w:val="27"/>
          <w:szCs w:val="27"/>
        </w:rPr>
        <w:fldChar w:fldCharType="begin"/>
      </w:r>
      <w:r>
        <w:rPr>
          <w:rFonts w:eastAsia="Times New Roman"/>
          <w:bCs/>
          <w:iCs/>
          <w:color w:val="000000"/>
          <w:sz w:val="27"/>
          <w:szCs w:val="27"/>
        </w:rPr>
        <w:instrText xml:space="preserve"> HYPERLINK "https://www.cga.ct.gov/2018/act/pa/pdf/2018PA-00082-R00SB-00007-PA.pdf" </w:instrText>
      </w:r>
      <w:r>
        <w:rPr>
          <w:rFonts w:eastAsia="Times New Roman"/>
          <w:bCs/>
          <w:iCs/>
          <w:color w:val="000000"/>
          <w:sz w:val="27"/>
          <w:szCs w:val="27"/>
        </w:rPr>
      </w:r>
      <w:r>
        <w:rPr>
          <w:rFonts w:eastAsia="Times New Roman"/>
          <w:bCs/>
          <w:iCs/>
          <w:color w:val="000000"/>
          <w:sz w:val="27"/>
          <w:szCs w:val="27"/>
        </w:rPr>
        <w:fldChar w:fldCharType="separate"/>
      </w:r>
      <w:r w:rsidRPr="00993A56">
        <w:rPr>
          <w:rStyle w:val="Hyperlink"/>
          <w:rFonts w:eastAsia="Times New Roman"/>
          <w:bCs/>
          <w:iCs/>
          <w:sz w:val="27"/>
          <w:szCs w:val="27"/>
        </w:rPr>
        <w:t>PA 18-82</w:t>
      </w:r>
    </w:p>
    <w:p w14:paraId="78064FD2" w14:textId="447B67CF" w:rsidR="00993A56" w:rsidRPr="00C53F4C" w:rsidRDefault="00993A56" w:rsidP="00C53F4C">
      <w:pPr>
        <w:spacing w:before="100" w:beforeAutospacing="1" w:after="100" w:afterAutospacing="1"/>
        <w:rPr>
          <w:rFonts w:ascii="Times New Roman" w:eastAsia="Times New Roman" w:hAnsi="Times New Roman"/>
          <w:color w:val="000000"/>
          <w:sz w:val="27"/>
          <w:szCs w:val="27"/>
        </w:rPr>
      </w:pPr>
      <w:r w:rsidRPr="00993A56">
        <w:rPr>
          <w:rStyle w:val="Hyperlink"/>
        </w:rPr>
        <w:t>AN ACT CONCERNING CLIMATE CHANGE PLANNING AND RESILIENCY</w:t>
      </w:r>
      <w:r>
        <w:rPr>
          <w:rFonts w:eastAsia="Times New Roman"/>
          <w:bCs/>
          <w:iCs/>
          <w:color w:val="000000"/>
          <w:sz w:val="27"/>
          <w:szCs w:val="27"/>
        </w:rPr>
        <w:fldChar w:fldCharType="end"/>
      </w:r>
    </w:p>
  </w:comment>
  <w:comment w:id="22" w:author="Jeff Howard" w:date="2018-12-20T09:34:00Z" w:initials="JH">
    <w:p w14:paraId="2089B06F" w14:textId="1AF2D078" w:rsidR="00133813" w:rsidRDefault="00133813">
      <w:pPr>
        <w:pStyle w:val="CommentText"/>
      </w:pPr>
      <w:r>
        <w:rPr>
          <w:rStyle w:val="CommentReference"/>
        </w:rPr>
        <w:annotationRef/>
      </w:r>
      <w:r>
        <w:t>Do we need to cite a statute giving the state authority to regulate intrastate commerce?</w:t>
      </w:r>
      <w:r w:rsidR="007A7719">
        <w:t xml:space="preserve"> Perhaps this is where </w:t>
      </w:r>
      <w:hyperlink r:id="rId2" w:history="1">
        <w:r w:rsidR="007A7719" w:rsidRPr="00C27756">
          <w:rPr>
            <w:rStyle w:val="Hyperlink"/>
          </w:rPr>
          <w:t>https://www.cga.ct.gov/2017/pub/chap_446c.htm#sec_22a-200b</w:t>
        </w:r>
      </w:hyperlink>
      <w:r w:rsidR="007A7719">
        <w:t xml:space="preserve"> is most </w:t>
      </w:r>
      <w:r w:rsidR="007A7719">
        <w:t>relevant?</w:t>
      </w:r>
      <w:bookmarkStart w:id="23" w:name="_GoBack"/>
      <w:bookmarkEnd w:id="23"/>
    </w:p>
  </w:comment>
  <w:comment w:id="25" w:author="Jeff Howard" w:date="2018-12-20T09:57:00Z" w:initials="JH">
    <w:p w14:paraId="12D01678" w14:textId="21A3D3EA" w:rsidR="00133813" w:rsidRDefault="00133813">
      <w:pPr>
        <w:pStyle w:val="CommentText"/>
      </w:pPr>
      <w:r>
        <w:rPr>
          <w:rStyle w:val="CommentReference"/>
        </w:rPr>
        <w:annotationRef/>
      </w:r>
      <w:r>
        <w:t>I’ve gone through and made all of the italicization consistent.</w:t>
      </w:r>
    </w:p>
  </w:comment>
  <w:comment w:id="93" w:author="Jeff Howard" w:date="2018-12-20T11:39:00Z" w:initials="JH">
    <w:p w14:paraId="532188D6" w14:textId="272E88FB" w:rsidR="00133813" w:rsidRDefault="00133813">
      <w:pPr>
        <w:pStyle w:val="CommentText"/>
      </w:pPr>
      <w:r>
        <w:rPr>
          <w:rStyle w:val="CommentReference"/>
        </w:rPr>
        <w:annotationRef/>
      </w:r>
      <w:r>
        <w:t>Confirm.</w:t>
      </w:r>
    </w:p>
  </w:comment>
  <w:comment w:id="106" w:author="Jeff Howard" w:date="2018-12-20T09:46:00Z" w:initials="JH">
    <w:p w14:paraId="60EA01D9" w14:textId="68A87D6D" w:rsidR="00133813" w:rsidRDefault="00133813">
      <w:pPr>
        <w:pStyle w:val="CommentText"/>
      </w:pPr>
      <w:r>
        <w:rPr>
          <w:rStyle w:val="CommentReference"/>
        </w:rPr>
        <w:annotationRef/>
      </w:r>
      <w:r>
        <w:br/>
        <w:t>Should this align perfectly with GHG definition in GWSA?</w:t>
      </w:r>
    </w:p>
  </w:comment>
  <w:comment w:id="204" w:author="Jeff Howard" w:date="2018-12-20T09:52:00Z" w:initials="JH">
    <w:p w14:paraId="12131A0A" w14:textId="3FC2C964" w:rsidR="00133813" w:rsidRDefault="00133813">
      <w:pPr>
        <w:pStyle w:val="CommentText"/>
      </w:pPr>
      <w:r>
        <w:rPr>
          <w:rStyle w:val="CommentReference"/>
        </w:rPr>
        <w:annotationRef/>
      </w:r>
      <w:r>
        <w:t>Why plural?</w:t>
      </w:r>
    </w:p>
  </w:comment>
  <w:comment w:id="205" w:author="Jeff Howard" w:date="2018-12-20T09:52:00Z" w:initials="JH">
    <w:p w14:paraId="2EB4D720" w14:textId="6670F2D5" w:rsidR="00133813" w:rsidRDefault="00133813">
      <w:pPr>
        <w:pStyle w:val="CommentText"/>
      </w:pPr>
      <w:r>
        <w:rPr>
          <w:rStyle w:val="CommentReference"/>
        </w:rPr>
        <w:annotationRef/>
      </w:r>
      <w:r>
        <w:t xml:space="preserve">Presumably should be </w:t>
      </w:r>
      <w:r w:rsidRPr="001460AA">
        <w:rPr>
          <w:i/>
        </w:rPr>
        <w:t>which</w:t>
      </w:r>
      <w:r>
        <w:t>.</w:t>
      </w:r>
    </w:p>
  </w:comment>
  <w:comment w:id="207" w:author="Jeff Howard" w:date="2018-12-20T09:55:00Z" w:initials="JH">
    <w:p w14:paraId="1620B6DD" w14:textId="1A7239A4" w:rsidR="00133813" w:rsidRDefault="00133813">
      <w:pPr>
        <w:pStyle w:val="CommentText"/>
      </w:pPr>
      <w:r>
        <w:rPr>
          <w:rStyle w:val="CommentReference"/>
        </w:rPr>
        <w:annotationRef/>
      </w:r>
      <w:r>
        <w:t>Strike. No statutory authority needed for this section.</w:t>
      </w:r>
    </w:p>
  </w:comment>
  <w:comment w:id="216" w:author="Jeff Howard" w:date="2018-12-20T13:28:00Z" w:initials="JH">
    <w:p w14:paraId="6921A2E2" w14:textId="551F313A" w:rsidR="00133813" w:rsidRDefault="00133813">
      <w:pPr>
        <w:pStyle w:val="CommentText"/>
      </w:pPr>
      <w:r>
        <w:rPr>
          <w:rStyle w:val="CommentReference"/>
        </w:rPr>
        <w:annotationRef/>
      </w:r>
      <w:r>
        <w:t xml:space="preserve">12/20/18 call: These are consumer products, e.g., tire </w:t>
      </w:r>
      <w:proofErr w:type="spellStart"/>
      <w:r>
        <w:t>inflaters</w:t>
      </w:r>
      <w:proofErr w:type="spellEnd"/>
      <w:r>
        <w:t xml:space="preserve"> and keyboard dusting sprays.</w:t>
      </w:r>
    </w:p>
  </w:comment>
  <w:comment w:id="217" w:author="Jeff Howard" w:date="2018-12-20T13:30:00Z" w:initials="JH">
    <w:p w14:paraId="28CE4785" w14:textId="62EDF0BF" w:rsidR="00133813" w:rsidRDefault="00133813">
      <w:pPr>
        <w:pStyle w:val="CommentText"/>
      </w:pPr>
      <w:r>
        <w:rPr>
          <w:rStyle w:val="CommentReference"/>
        </w:rPr>
        <w:annotationRef/>
      </w:r>
      <w:r>
        <w:t>12/20/18 call: For very large buildings. Target: manufacturer of equipment.</w:t>
      </w:r>
    </w:p>
  </w:comment>
  <w:comment w:id="218" w:author="Jeff Howard" w:date="2018-12-20T13:32:00Z" w:initials="JH">
    <w:p w14:paraId="5D39B13E" w14:textId="34C1FF70" w:rsidR="00133813" w:rsidRDefault="00133813">
      <w:pPr>
        <w:pStyle w:val="CommentText"/>
      </w:pPr>
      <w:r>
        <w:rPr>
          <w:rStyle w:val="CommentReference"/>
        </w:rPr>
        <w:annotationRef/>
      </w:r>
      <w:r>
        <w:t>12/20/18 call: frozen food warehouses, often distribution centers – typically use ammonia, thus immune</w:t>
      </w:r>
    </w:p>
  </w:comment>
  <w:comment w:id="219" w:author="Jeff Howard" w:date="2018-12-20T13:33:00Z" w:initials="JH">
    <w:p w14:paraId="11713BF0" w14:textId="11236EA9" w:rsidR="00133813" w:rsidRDefault="00133813">
      <w:pPr>
        <w:pStyle w:val="CommentText"/>
      </w:pPr>
      <w:r>
        <w:rPr>
          <w:rStyle w:val="CommentReference"/>
        </w:rPr>
        <w:annotationRef/>
      </w:r>
      <w:r>
        <w:t>12/20/18 call: Myriad products – Category covers every foam that uses HFC, without need for elaborate attention to specific products.</w:t>
      </w:r>
    </w:p>
  </w:comment>
  <w:comment w:id="221" w:author="Jeff Howard" w:date="2018-12-20T13:53:00Z" w:initials="JH">
    <w:p w14:paraId="0EB49C0E" w14:textId="3C520B3A" w:rsidR="00133813" w:rsidRDefault="00133813">
      <w:pPr>
        <w:pStyle w:val="CommentText"/>
      </w:pPr>
      <w:r>
        <w:rPr>
          <w:rStyle w:val="CommentReference"/>
        </w:rPr>
        <w:annotationRef/>
      </w:r>
      <w:r>
        <w:t>12/20/2018 call: Some discussion about whether “prohibition” and “use” are appropriate here. Does “use” actually accomplish anything additional? (Some parties are strongly leaning away from all references to “use.”) Is “prohibition” inherently an unenforceable overreach?</w:t>
      </w:r>
    </w:p>
  </w:comment>
  <w:comment w:id="222" w:author="Jeff Howard" w:date="2018-12-20T11:41:00Z" w:initials="JH">
    <w:p w14:paraId="14C1DC1F" w14:textId="14F0E3C6" w:rsidR="00133813" w:rsidRDefault="00133813">
      <w:pPr>
        <w:pStyle w:val="CommentText"/>
      </w:pPr>
      <w:r>
        <w:rPr>
          <w:rStyle w:val="CommentReference"/>
        </w:rPr>
        <w:annotationRef/>
      </w:r>
      <w:r>
        <w:t>Confirm.</w:t>
      </w:r>
    </w:p>
  </w:comment>
  <w:comment w:id="225" w:author="Jeff Howard" w:date="2018-12-20T11:42:00Z" w:initials="JH">
    <w:p w14:paraId="785ED2F5" w14:textId="0B86A590" w:rsidR="00133813" w:rsidRDefault="00133813">
      <w:pPr>
        <w:pStyle w:val="CommentText"/>
      </w:pPr>
      <w:r>
        <w:rPr>
          <w:rStyle w:val="CommentReference"/>
        </w:rPr>
        <w:annotationRef/>
      </w:r>
      <w:r>
        <w:t>Needed?</w:t>
      </w:r>
    </w:p>
  </w:comment>
  <w:comment w:id="231" w:author="Jeff Howard" w:date="2018-12-20T11:45:00Z" w:initials="JH">
    <w:p w14:paraId="302CF322" w14:textId="6A733BC1" w:rsidR="00133813" w:rsidRDefault="00133813">
      <w:pPr>
        <w:pStyle w:val="CommentText"/>
      </w:pPr>
      <w:r>
        <w:rPr>
          <w:rStyle w:val="CommentReference"/>
        </w:rPr>
        <w:annotationRef/>
      </w:r>
      <w:r>
        <w:t>Dreadful construction.</w:t>
      </w:r>
    </w:p>
  </w:comment>
  <w:comment w:id="232" w:author="Jeff Howard" w:date="2018-12-20T11:46:00Z" w:initials="JH">
    <w:p w14:paraId="61C8510C" w14:textId="3A4F6174" w:rsidR="00133813" w:rsidRDefault="00133813">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9FAD88" w15:done="0"/>
  <w15:commentEx w15:paraId="2830C3B7" w15:done="0"/>
  <w15:commentEx w15:paraId="40264D7D" w15:done="0"/>
  <w15:commentEx w15:paraId="6F3B8047" w15:done="0"/>
  <w15:commentEx w15:paraId="4F7EE3A9" w15:done="0"/>
  <w15:commentEx w15:paraId="78064FD2" w15:done="0"/>
  <w15:commentEx w15:paraId="2089B06F" w15:done="0"/>
  <w15:commentEx w15:paraId="12D01678" w15:done="0"/>
  <w15:commentEx w15:paraId="532188D6" w15:done="0"/>
  <w15:commentEx w15:paraId="60EA01D9" w15:done="0"/>
  <w15:commentEx w15:paraId="12131A0A" w15:done="0"/>
  <w15:commentEx w15:paraId="2EB4D720" w15:done="0"/>
  <w15:commentEx w15:paraId="1620B6DD" w15:done="0"/>
  <w15:commentEx w15:paraId="6921A2E2" w15:done="0"/>
  <w15:commentEx w15:paraId="28CE4785" w15:done="0"/>
  <w15:commentEx w15:paraId="5D39B13E" w15:done="0"/>
  <w15:commentEx w15:paraId="11713BF0" w15:done="0"/>
  <w15:commentEx w15:paraId="0EB49C0E" w15:done="0"/>
  <w15:commentEx w15:paraId="14C1DC1F" w15:done="0"/>
  <w15:commentEx w15:paraId="785ED2F5" w15:done="0"/>
  <w15:commentEx w15:paraId="302CF322" w15:done="0"/>
  <w15:commentEx w15:paraId="61C851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6E118" w14:textId="77777777" w:rsidR="00133813" w:rsidRDefault="00133813">
      <w:r>
        <w:separator/>
      </w:r>
    </w:p>
  </w:endnote>
  <w:endnote w:type="continuationSeparator" w:id="0">
    <w:p w14:paraId="21A6349F" w14:textId="77777777" w:rsidR="00133813" w:rsidRDefault="00133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D23F8" w14:textId="77777777" w:rsidR="00133813" w:rsidRDefault="00133813">
    <w:pPr>
      <w:pStyle w:val="BodyText"/>
      <w:spacing w:line="14" w:lineRule="auto"/>
      <w:ind w:left="0"/>
      <w:rPr>
        <w:sz w:val="20"/>
      </w:rPr>
    </w:pPr>
    <w:r>
      <w:rPr>
        <w:noProof/>
      </w:rPr>
      <mc:AlternateContent>
        <mc:Choice Requires="wps">
          <w:drawing>
            <wp:anchor distT="0" distB="0" distL="114300" distR="114300" simplePos="0" relativeHeight="503298896" behindDoc="1" locked="0" layoutInCell="1" allowOverlap="1" wp14:anchorId="390B058A" wp14:editId="76E05F1D">
              <wp:simplePos x="0" y="0"/>
              <wp:positionH relativeFrom="page">
                <wp:posOffset>903513</wp:posOffset>
              </wp:positionH>
              <wp:positionV relativeFrom="page">
                <wp:posOffset>9345386</wp:posOffset>
              </wp:positionV>
              <wp:extent cx="3722915" cy="272143"/>
              <wp:effectExtent l="0" t="0" r="14605"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915" cy="272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E3116" w14:textId="77AD63B0" w:rsidR="00133813" w:rsidRDefault="00133813">
                          <w:pPr>
                            <w:pStyle w:val="BodyText"/>
                            <w:spacing w:before="12"/>
                            <w:ind w:left="20"/>
                          </w:pPr>
                          <w:r>
                            <w:t xml:space="preserve">Model HFC Regulation          </w:t>
                          </w:r>
                          <w:r w:rsidRPr="002916E9">
                            <w:t xml:space="preserve">Page </w:t>
                          </w:r>
                          <w:r w:rsidRPr="002916E9">
                            <w:rPr>
                              <w:bCs/>
                            </w:rPr>
                            <w:fldChar w:fldCharType="begin"/>
                          </w:r>
                          <w:r w:rsidRPr="002916E9">
                            <w:rPr>
                              <w:bCs/>
                            </w:rPr>
                            <w:instrText xml:space="preserve"> PAGE  \* Arabic  \* MERGEFORMAT </w:instrText>
                          </w:r>
                          <w:r w:rsidRPr="002916E9">
                            <w:rPr>
                              <w:bCs/>
                            </w:rPr>
                            <w:fldChar w:fldCharType="separate"/>
                          </w:r>
                          <w:r w:rsidR="007A7719">
                            <w:rPr>
                              <w:bCs/>
                              <w:noProof/>
                            </w:rPr>
                            <w:t>21</w:t>
                          </w:r>
                          <w:r w:rsidRPr="002916E9">
                            <w:rPr>
                              <w:bCs/>
                            </w:rPr>
                            <w:fldChar w:fldCharType="end"/>
                          </w:r>
                          <w:r w:rsidRPr="002916E9">
                            <w:t xml:space="preserve"> of </w:t>
                          </w:r>
                          <w:r w:rsidRPr="002916E9">
                            <w:rPr>
                              <w:bCs/>
                            </w:rPr>
                            <w:fldChar w:fldCharType="begin"/>
                          </w:r>
                          <w:r w:rsidRPr="002916E9">
                            <w:rPr>
                              <w:bCs/>
                            </w:rPr>
                            <w:instrText xml:space="preserve"> NUMPAGES  \* Arabic  \* MERGEFORMAT </w:instrText>
                          </w:r>
                          <w:r w:rsidRPr="002916E9">
                            <w:rPr>
                              <w:bCs/>
                            </w:rPr>
                            <w:fldChar w:fldCharType="separate"/>
                          </w:r>
                          <w:ins w:id="234" w:author="Jeff Howard" w:date="2018-12-20T16:25:00Z">
                            <w:r w:rsidR="007A7719">
                              <w:rPr>
                                <w:bCs/>
                                <w:noProof/>
                              </w:rPr>
                              <w:t>25</w:t>
                            </w:r>
                          </w:ins>
                          <w:del w:id="235" w:author="Jeff Howard" w:date="2018-12-20T09:07:00Z">
                            <w:r w:rsidDel="00477AB9">
                              <w:rPr>
                                <w:bCs/>
                                <w:noProof/>
                              </w:rPr>
                              <w:delText>25</w:delText>
                            </w:r>
                          </w:del>
                          <w:r w:rsidRPr="002916E9">
                            <w:rPr>
                              <w:bC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B058A" id="_x0000_t202" coordsize="21600,21600" o:spt="202" path="m,l,21600r21600,l21600,xe">
              <v:stroke joinstyle="miter"/>
              <v:path gradientshapeok="t" o:connecttype="rect"/>
            </v:shapetype>
            <v:shape id="Text Box 2" o:spid="_x0000_s1026" type="#_x0000_t202" style="position:absolute;margin-left:71.15pt;margin-top:735.85pt;width:293.15pt;height:21.45pt;z-index:-1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87frAIAAKk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" filled="f" stroked="f">
              <v:textbox inset="0,0,0,0">
                <w:txbxContent>
                  <w:p w14:paraId="7DBE3116" w14:textId="77AD63B0" w:rsidR="00133813" w:rsidRDefault="00133813">
                    <w:pPr>
                      <w:pStyle w:val="BodyText"/>
                      <w:spacing w:before="12"/>
                      <w:ind w:left="20"/>
                    </w:pPr>
                    <w:r>
                      <w:t xml:space="preserve">Model HFC Regulation          </w:t>
                    </w:r>
                    <w:r w:rsidRPr="002916E9">
                      <w:t xml:space="preserve">Page </w:t>
                    </w:r>
                    <w:r w:rsidRPr="002916E9">
                      <w:rPr>
                        <w:bCs/>
                      </w:rPr>
                      <w:fldChar w:fldCharType="begin"/>
                    </w:r>
                    <w:r w:rsidRPr="002916E9">
                      <w:rPr>
                        <w:bCs/>
                      </w:rPr>
                      <w:instrText xml:space="preserve"> PAGE  \* Arabic  \* MERGEFORMAT </w:instrText>
                    </w:r>
                    <w:r w:rsidRPr="002916E9">
                      <w:rPr>
                        <w:bCs/>
                      </w:rPr>
                      <w:fldChar w:fldCharType="separate"/>
                    </w:r>
                    <w:r w:rsidR="007A7719">
                      <w:rPr>
                        <w:bCs/>
                        <w:noProof/>
                      </w:rPr>
                      <w:t>21</w:t>
                    </w:r>
                    <w:r w:rsidRPr="002916E9">
                      <w:rPr>
                        <w:bCs/>
                      </w:rPr>
                      <w:fldChar w:fldCharType="end"/>
                    </w:r>
                    <w:r w:rsidRPr="002916E9">
                      <w:t xml:space="preserve"> of </w:t>
                    </w:r>
                    <w:r w:rsidRPr="002916E9">
                      <w:rPr>
                        <w:bCs/>
                      </w:rPr>
                      <w:fldChar w:fldCharType="begin"/>
                    </w:r>
                    <w:r w:rsidRPr="002916E9">
                      <w:rPr>
                        <w:bCs/>
                      </w:rPr>
                      <w:instrText xml:space="preserve"> NUMPAGES  \* Arabic  \* MERGEFORMAT </w:instrText>
                    </w:r>
                    <w:r w:rsidRPr="002916E9">
                      <w:rPr>
                        <w:bCs/>
                      </w:rPr>
                      <w:fldChar w:fldCharType="separate"/>
                    </w:r>
                    <w:ins w:id="236" w:author="Jeff Howard" w:date="2018-12-20T16:25:00Z">
                      <w:r w:rsidR="007A7719">
                        <w:rPr>
                          <w:bCs/>
                          <w:noProof/>
                        </w:rPr>
                        <w:t>25</w:t>
                      </w:r>
                    </w:ins>
                    <w:del w:id="237" w:author="Jeff Howard" w:date="2018-12-20T09:07:00Z">
                      <w:r w:rsidDel="00477AB9">
                        <w:rPr>
                          <w:bCs/>
                          <w:noProof/>
                        </w:rPr>
                        <w:delText>25</w:delText>
                      </w:r>
                    </w:del>
                    <w:r w:rsidRPr="002916E9">
                      <w:rPr>
                        <w:bC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98920" behindDoc="1" locked="0" layoutInCell="1" allowOverlap="1" wp14:anchorId="18ADCF87" wp14:editId="5EFF2869">
              <wp:simplePos x="0" y="0"/>
              <wp:positionH relativeFrom="page">
                <wp:posOffset>5504180</wp:posOffset>
              </wp:positionH>
              <wp:positionV relativeFrom="page">
                <wp:posOffset>9383395</wp:posOffset>
              </wp:positionV>
              <wp:extent cx="2115185" cy="272415"/>
              <wp:effectExtent l="0" t="1270" r="63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18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49DEE" w14:textId="6C9294E5" w:rsidR="00133813" w:rsidRDefault="00133813">
                          <w:pPr>
                            <w:pStyle w:val="BodyText"/>
                            <w:spacing w:before="12"/>
                            <w:ind w:left="20"/>
                          </w:pPr>
                          <w:r>
                            <w:t>January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DCF87" id="Text Box 1" o:spid="_x0000_s1027" type="#_x0000_t202" style="position:absolute;margin-left:433.4pt;margin-top:738.85pt;width:166.55pt;height:21.45pt;z-index:-17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7trwIAALA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" filled="f" stroked="f">
              <v:textbox inset="0,0,0,0">
                <w:txbxContent>
                  <w:p w14:paraId="0F649DEE" w14:textId="6C9294E5" w:rsidR="00133813" w:rsidRDefault="00133813">
                    <w:pPr>
                      <w:pStyle w:val="BodyText"/>
                      <w:spacing w:before="12"/>
                      <w:ind w:left="20"/>
                    </w:pPr>
                    <w:r>
                      <w:t>January 2019</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22DF5" w14:textId="77777777" w:rsidR="00133813" w:rsidRDefault="00133813">
      <w:r>
        <w:separator/>
      </w:r>
    </w:p>
  </w:footnote>
  <w:footnote w:type="continuationSeparator" w:id="0">
    <w:p w14:paraId="191C4836" w14:textId="77777777" w:rsidR="00133813" w:rsidRDefault="001338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0B98"/>
    <w:multiLevelType w:val="hybridMultilevel"/>
    <w:tmpl w:val="E19A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1FD4"/>
    <w:multiLevelType w:val="hybridMultilevel"/>
    <w:tmpl w:val="84E6D378"/>
    <w:lvl w:ilvl="0" w:tplc="232EE44E">
      <w:start w:val="1"/>
      <w:numFmt w:val="lowerLetter"/>
      <w:lvlText w:val="(%1)"/>
      <w:lvlJc w:val="left"/>
      <w:pPr>
        <w:ind w:left="460" w:hanging="360"/>
      </w:pPr>
      <w:rPr>
        <w:rFonts w:ascii="Arial" w:eastAsia="Arial" w:hAnsi="Arial" w:cs="Arial" w:hint="default"/>
        <w:w w:val="99"/>
        <w:sz w:val="24"/>
        <w:szCs w:val="24"/>
      </w:rPr>
    </w:lvl>
    <w:lvl w:ilvl="1" w:tplc="28548B12">
      <w:start w:val="1"/>
      <w:numFmt w:val="decimal"/>
      <w:lvlText w:val="(%2)"/>
      <w:lvlJc w:val="left"/>
      <w:pPr>
        <w:ind w:left="451" w:hanging="361"/>
      </w:pPr>
      <w:rPr>
        <w:rFonts w:ascii="Arial" w:eastAsia="Arial" w:hAnsi="Arial" w:cs="Arial" w:hint="default"/>
        <w:spacing w:val="-3"/>
        <w:w w:val="99"/>
        <w:sz w:val="24"/>
        <w:szCs w:val="24"/>
      </w:rPr>
    </w:lvl>
    <w:lvl w:ilvl="2" w:tplc="C0E21AA0">
      <w:start w:val="1"/>
      <w:numFmt w:val="lowerRoman"/>
      <w:lvlText w:val="(%3)"/>
      <w:lvlJc w:val="left"/>
      <w:pPr>
        <w:ind w:left="820" w:hanging="279"/>
      </w:pPr>
      <w:rPr>
        <w:rFonts w:ascii="Arial" w:eastAsia="Arial" w:hAnsi="Arial" w:cs="Arial" w:hint="default"/>
        <w:spacing w:val="-4"/>
        <w:w w:val="99"/>
        <w:sz w:val="24"/>
        <w:szCs w:val="24"/>
      </w:rPr>
    </w:lvl>
    <w:lvl w:ilvl="3" w:tplc="AA983672">
      <w:numFmt w:val="bullet"/>
      <w:lvlText w:val="•"/>
      <w:lvlJc w:val="left"/>
      <w:pPr>
        <w:ind w:left="2766" w:hanging="279"/>
      </w:pPr>
      <w:rPr>
        <w:rFonts w:hint="default"/>
      </w:rPr>
    </w:lvl>
    <w:lvl w:ilvl="4" w:tplc="FE00D644">
      <w:numFmt w:val="bullet"/>
      <w:lvlText w:val="•"/>
      <w:lvlJc w:val="left"/>
      <w:pPr>
        <w:ind w:left="3740" w:hanging="279"/>
      </w:pPr>
      <w:rPr>
        <w:rFonts w:hint="default"/>
      </w:rPr>
    </w:lvl>
    <w:lvl w:ilvl="5" w:tplc="A35EC0EE">
      <w:numFmt w:val="bullet"/>
      <w:lvlText w:val="•"/>
      <w:lvlJc w:val="left"/>
      <w:pPr>
        <w:ind w:left="4713" w:hanging="279"/>
      </w:pPr>
      <w:rPr>
        <w:rFonts w:hint="default"/>
      </w:rPr>
    </w:lvl>
    <w:lvl w:ilvl="6" w:tplc="083E7F72">
      <w:numFmt w:val="bullet"/>
      <w:lvlText w:val="•"/>
      <w:lvlJc w:val="left"/>
      <w:pPr>
        <w:ind w:left="5686" w:hanging="279"/>
      </w:pPr>
      <w:rPr>
        <w:rFonts w:hint="default"/>
      </w:rPr>
    </w:lvl>
    <w:lvl w:ilvl="7" w:tplc="AB2AF5FA">
      <w:numFmt w:val="bullet"/>
      <w:lvlText w:val="•"/>
      <w:lvlJc w:val="left"/>
      <w:pPr>
        <w:ind w:left="6660" w:hanging="279"/>
      </w:pPr>
      <w:rPr>
        <w:rFonts w:hint="default"/>
      </w:rPr>
    </w:lvl>
    <w:lvl w:ilvl="8" w:tplc="40764268">
      <w:numFmt w:val="bullet"/>
      <w:lvlText w:val="•"/>
      <w:lvlJc w:val="left"/>
      <w:pPr>
        <w:ind w:left="7633" w:hanging="279"/>
      </w:pPr>
      <w:rPr>
        <w:rFonts w:hint="default"/>
      </w:rPr>
    </w:lvl>
  </w:abstractNum>
  <w:abstractNum w:abstractNumId="2" w15:restartNumberingAfterBreak="0">
    <w:nsid w:val="0531493C"/>
    <w:multiLevelType w:val="hybridMultilevel"/>
    <w:tmpl w:val="73866320"/>
    <w:lvl w:ilvl="0" w:tplc="04090011">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05732AD9"/>
    <w:multiLevelType w:val="hybridMultilevel"/>
    <w:tmpl w:val="F326BD04"/>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0AE93CBD"/>
    <w:multiLevelType w:val="hybridMultilevel"/>
    <w:tmpl w:val="1F602B7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0B213459"/>
    <w:multiLevelType w:val="hybridMultilevel"/>
    <w:tmpl w:val="FF18F1F0"/>
    <w:lvl w:ilvl="0" w:tplc="C0E21AA0">
      <w:start w:val="1"/>
      <w:numFmt w:val="lowerRoman"/>
      <w:lvlText w:val="(%1)"/>
      <w:lvlJc w:val="left"/>
      <w:pPr>
        <w:ind w:left="1540" w:hanging="360"/>
      </w:pPr>
      <w:rPr>
        <w:rFonts w:ascii="Arial" w:eastAsia="Arial" w:hAnsi="Arial" w:cs="Arial" w:hint="default"/>
        <w:spacing w:val="-4"/>
        <w:w w:val="99"/>
        <w:sz w:val="24"/>
        <w:szCs w:val="24"/>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6" w15:restartNumberingAfterBreak="0">
    <w:nsid w:val="0EB030B0"/>
    <w:multiLevelType w:val="hybridMultilevel"/>
    <w:tmpl w:val="F96C42EE"/>
    <w:lvl w:ilvl="0" w:tplc="3A4CD9A6">
      <w:start w:val="1"/>
      <w:numFmt w:val="decimal"/>
      <w:lvlText w:val="(%1)"/>
      <w:lvlJc w:val="left"/>
      <w:pPr>
        <w:ind w:left="820" w:hanging="360"/>
      </w:pPr>
      <w:rPr>
        <w:rFonts w:ascii="Arial" w:eastAsia="Arial" w:hAnsi="Arial" w:cs="Arial" w:hint="default"/>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15551CD4"/>
    <w:multiLevelType w:val="hybridMultilevel"/>
    <w:tmpl w:val="29E20CAE"/>
    <w:lvl w:ilvl="0" w:tplc="7A9C23D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256C516E"/>
    <w:multiLevelType w:val="hybridMultilevel"/>
    <w:tmpl w:val="9634C0A6"/>
    <w:lvl w:ilvl="0" w:tplc="D4EC1D9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26E31186"/>
    <w:multiLevelType w:val="hybridMultilevel"/>
    <w:tmpl w:val="E5A8256A"/>
    <w:lvl w:ilvl="0" w:tplc="F69A013E">
      <w:start w:val="1"/>
      <w:numFmt w:val="decimal"/>
      <w:lvlText w:val="(%1)"/>
      <w:lvlJc w:val="left"/>
      <w:pPr>
        <w:ind w:left="820" w:hanging="360"/>
      </w:pPr>
      <w:rPr>
        <w:rFonts w:ascii="Arial" w:eastAsia="Arial" w:hAnsi="Arial" w:cs="Arial" w:hint="default"/>
        <w:spacing w:val="-3"/>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27790208"/>
    <w:multiLevelType w:val="hybridMultilevel"/>
    <w:tmpl w:val="2DFC6DEC"/>
    <w:lvl w:ilvl="0" w:tplc="F69A013E">
      <w:start w:val="1"/>
      <w:numFmt w:val="decimal"/>
      <w:lvlText w:val="(%1)"/>
      <w:lvlJc w:val="left"/>
      <w:pPr>
        <w:ind w:left="820" w:hanging="360"/>
      </w:pPr>
      <w:rPr>
        <w:rFonts w:ascii="Arial" w:eastAsia="Arial" w:hAnsi="Arial" w:cs="Arial" w:hint="default"/>
        <w:spacing w:val="-3"/>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15:restartNumberingAfterBreak="0">
    <w:nsid w:val="2CAA3D39"/>
    <w:multiLevelType w:val="hybridMultilevel"/>
    <w:tmpl w:val="D646B622"/>
    <w:lvl w:ilvl="0" w:tplc="C0E21AA0">
      <w:start w:val="1"/>
      <w:numFmt w:val="lowerRoman"/>
      <w:lvlText w:val="(%1)"/>
      <w:lvlJc w:val="left"/>
      <w:pPr>
        <w:ind w:left="1540" w:hanging="360"/>
      </w:pPr>
      <w:rPr>
        <w:rFonts w:ascii="Arial" w:eastAsia="Arial" w:hAnsi="Arial" w:cs="Arial" w:hint="default"/>
        <w:spacing w:val="-4"/>
        <w:w w:val="99"/>
        <w:sz w:val="24"/>
        <w:szCs w:val="24"/>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2" w15:restartNumberingAfterBreak="0">
    <w:nsid w:val="2DDB6995"/>
    <w:multiLevelType w:val="hybridMultilevel"/>
    <w:tmpl w:val="93ACCDAC"/>
    <w:lvl w:ilvl="0" w:tplc="F69A013E">
      <w:start w:val="1"/>
      <w:numFmt w:val="decimal"/>
      <w:lvlText w:val="(%1)"/>
      <w:lvlJc w:val="left"/>
      <w:pPr>
        <w:ind w:left="720" w:hanging="360"/>
      </w:pPr>
      <w:rPr>
        <w:rFonts w:ascii="Arial" w:eastAsia="Arial" w:hAnsi="Arial" w:cs="Arial" w:hint="default"/>
        <w:spacing w:val="-3"/>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DD5A7B"/>
    <w:multiLevelType w:val="multilevel"/>
    <w:tmpl w:val="84E6D378"/>
    <w:lvl w:ilvl="0">
      <w:start w:val="1"/>
      <w:numFmt w:val="lowerLetter"/>
      <w:lvlText w:val="(%1)"/>
      <w:lvlJc w:val="left"/>
      <w:pPr>
        <w:ind w:left="460" w:hanging="360"/>
      </w:pPr>
      <w:rPr>
        <w:rFonts w:ascii="Arial" w:eastAsia="Arial" w:hAnsi="Arial" w:cs="Arial" w:hint="default"/>
        <w:w w:val="99"/>
        <w:sz w:val="24"/>
        <w:szCs w:val="24"/>
      </w:rPr>
    </w:lvl>
    <w:lvl w:ilvl="1">
      <w:start w:val="1"/>
      <w:numFmt w:val="decimal"/>
      <w:lvlText w:val="(%2)"/>
      <w:lvlJc w:val="left"/>
      <w:pPr>
        <w:ind w:left="451" w:hanging="361"/>
      </w:pPr>
      <w:rPr>
        <w:rFonts w:ascii="Arial" w:eastAsia="Arial" w:hAnsi="Arial" w:cs="Arial" w:hint="default"/>
        <w:spacing w:val="-3"/>
        <w:w w:val="99"/>
        <w:sz w:val="24"/>
        <w:szCs w:val="24"/>
      </w:rPr>
    </w:lvl>
    <w:lvl w:ilvl="2">
      <w:start w:val="1"/>
      <w:numFmt w:val="lowerRoman"/>
      <w:lvlText w:val="(%3)"/>
      <w:lvlJc w:val="left"/>
      <w:pPr>
        <w:ind w:left="820" w:hanging="279"/>
      </w:pPr>
      <w:rPr>
        <w:rFonts w:ascii="Arial" w:eastAsia="Arial" w:hAnsi="Arial" w:cs="Arial" w:hint="default"/>
        <w:spacing w:val="-4"/>
        <w:w w:val="99"/>
        <w:sz w:val="24"/>
        <w:szCs w:val="24"/>
      </w:rPr>
    </w:lvl>
    <w:lvl w:ilvl="3">
      <w:numFmt w:val="bullet"/>
      <w:lvlText w:val="•"/>
      <w:lvlJc w:val="left"/>
      <w:pPr>
        <w:ind w:left="2766" w:hanging="279"/>
      </w:pPr>
      <w:rPr>
        <w:rFonts w:hint="default"/>
      </w:rPr>
    </w:lvl>
    <w:lvl w:ilvl="4">
      <w:numFmt w:val="bullet"/>
      <w:lvlText w:val="•"/>
      <w:lvlJc w:val="left"/>
      <w:pPr>
        <w:ind w:left="3740" w:hanging="279"/>
      </w:pPr>
      <w:rPr>
        <w:rFonts w:hint="default"/>
      </w:rPr>
    </w:lvl>
    <w:lvl w:ilvl="5">
      <w:numFmt w:val="bullet"/>
      <w:lvlText w:val="•"/>
      <w:lvlJc w:val="left"/>
      <w:pPr>
        <w:ind w:left="4713" w:hanging="279"/>
      </w:pPr>
      <w:rPr>
        <w:rFonts w:hint="default"/>
      </w:rPr>
    </w:lvl>
    <w:lvl w:ilvl="6">
      <w:numFmt w:val="bullet"/>
      <w:lvlText w:val="•"/>
      <w:lvlJc w:val="left"/>
      <w:pPr>
        <w:ind w:left="5686" w:hanging="279"/>
      </w:pPr>
      <w:rPr>
        <w:rFonts w:hint="default"/>
      </w:rPr>
    </w:lvl>
    <w:lvl w:ilvl="7">
      <w:numFmt w:val="bullet"/>
      <w:lvlText w:val="•"/>
      <w:lvlJc w:val="left"/>
      <w:pPr>
        <w:ind w:left="6660" w:hanging="279"/>
      </w:pPr>
      <w:rPr>
        <w:rFonts w:hint="default"/>
      </w:rPr>
    </w:lvl>
    <w:lvl w:ilvl="8">
      <w:numFmt w:val="bullet"/>
      <w:lvlText w:val="•"/>
      <w:lvlJc w:val="left"/>
      <w:pPr>
        <w:ind w:left="7633" w:hanging="279"/>
      </w:pPr>
      <w:rPr>
        <w:rFonts w:hint="default"/>
      </w:rPr>
    </w:lvl>
  </w:abstractNum>
  <w:abstractNum w:abstractNumId="14" w15:restartNumberingAfterBreak="0">
    <w:nsid w:val="344E6373"/>
    <w:multiLevelType w:val="hybridMultilevel"/>
    <w:tmpl w:val="046CE7F2"/>
    <w:lvl w:ilvl="0" w:tplc="3A4CD9A6">
      <w:start w:val="1"/>
      <w:numFmt w:val="decimal"/>
      <w:lvlText w:val="(%1)"/>
      <w:lvlJc w:val="left"/>
      <w:pPr>
        <w:ind w:left="820" w:hanging="360"/>
      </w:pPr>
      <w:rPr>
        <w:rFonts w:ascii="Arial" w:eastAsia="Arial" w:hAnsi="Arial" w:cs="Arial" w:hint="default"/>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15:restartNumberingAfterBreak="0">
    <w:nsid w:val="369A6563"/>
    <w:multiLevelType w:val="hybridMultilevel"/>
    <w:tmpl w:val="9EDC0D38"/>
    <w:lvl w:ilvl="0" w:tplc="3A4CD9A6">
      <w:start w:val="1"/>
      <w:numFmt w:val="decimal"/>
      <w:lvlText w:val="(%1)"/>
      <w:lvlJc w:val="left"/>
      <w:pPr>
        <w:ind w:left="820" w:hanging="360"/>
      </w:pPr>
      <w:rPr>
        <w:rFonts w:ascii="Arial" w:eastAsia="Arial" w:hAnsi="Arial" w:cs="Arial" w:hint="default"/>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6" w15:restartNumberingAfterBreak="0">
    <w:nsid w:val="379C1BEB"/>
    <w:multiLevelType w:val="hybridMultilevel"/>
    <w:tmpl w:val="67F0ECBE"/>
    <w:lvl w:ilvl="0" w:tplc="F69A013E">
      <w:start w:val="1"/>
      <w:numFmt w:val="decimal"/>
      <w:lvlText w:val="(%1)"/>
      <w:lvlJc w:val="left"/>
      <w:pPr>
        <w:ind w:left="820" w:hanging="360"/>
      </w:pPr>
      <w:rPr>
        <w:rFonts w:ascii="Arial" w:eastAsia="Arial" w:hAnsi="Arial" w:cs="Arial" w:hint="default"/>
        <w:spacing w:val="-3"/>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3B2242C0"/>
    <w:multiLevelType w:val="hybridMultilevel"/>
    <w:tmpl w:val="EB56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B60A5"/>
    <w:multiLevelType w:val="hybridMultilevel"/>
    <w:tmpl w:val="A86A9F4A"/>
    <w:lvl w:ilvl="0" w:tplc="3A4CD9A6">
      <w:start w:val="1"/>
      <w:numFmt w:val="decimal"/>
      <w:lvlText w:val="(%1)"/>
      <w:lvlJc w:val="left"/>
      <w:pPr>
        <w:ind w:left="1540" w:hanging="360"/>
      </w:pPr>
      <w:rPr>
        <w:rFonts w:ascii="Arial" w:eastAsia="Arial" w:hAnsi="Arial" w:cs="Arial" w:hint="default"/>
        <w:w w:val="99"/>
        <w:sz w:val="24"/>
        <w:szCs w:val="24"/>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9" w15:restartNumberingAfterBreak="0">
    <w:nsid w:val="4251686B"/>
    <w:multiLevelType w:val="hybridMultilevel"/>
    <w:tmpl w:val="61D4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E723EE"/>
    <w:multiLevelType w:val="hybridMultilevel"/>
    <w:tmpl w:val="3DC89632"/>
    <w:lvl w:ilvl="0" w:tplc="22825C24">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21" w15:restartNumberingAfterBreak="0">
    <w:nsid w:val="45255994"/>
    <w:multiLevelType w:val="hybridMultilevel"/>
    <w:tmpl w:val="26DE5488"/>
    <w:lvl w:ilvl="0" w:tplc="272409D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15:restartNumberingAfterBreak="0">
    <w:nsid w:val="456B6D38"/>
    <w:multiLevelType w:val="hybridMultilevel"/>
    <w:tmpl w:val="9356AE7C"/>
    <w:lvl w:ilvl="0" w:tplc="3A4CD9A6">
      <w:start w:val="1"/>
      <w:numFmt w:val="decimal"/>
      <w:lvlText w:val="(%1)"/>
      <w:lvlJc w:val="left"/>
      <w:pPr>
        <w:ind w:left="731" w:hanging="360"/>
      </w:pPr>
      <w:rPr>
        <w:rFonts w:ascii="Arial" w:eastAsia="Arial" w:hAnsi="Arial" w:cs="Arial" w:hint="default"/>
        <w:w w:val="99"/>
        <w:sz w:val="24"/>
        <w:szCs w:val="24"/>
      </w:rPr>
    </w:lvl>
    <w:lvl w:ilvl="1" w:tplc="623627FE">
      <w:numFmt w:val="bullet"/>
      <w:lvlText w:val="•"/>
      <w:lvlJc w:val="left"/>
      <w:pPr>
        <w:ind w:left="1624" w:hanging="360"/>
      </w:pPr>
      <w:rPr>
        <w:rFonts w:hint="default"/>
      </w:rPr>
    </w:lvl>
    <w:lvl w:ilvl="2" w:tplc="8AC88C6C">
      <w:numFmt w:val="bullet"/>
      <w:lvlText w:val="•"/>
      <w:lvlJc w:val="left"/>
      <w:pPr>
        <w:ind w:left="2508" w:hanging="360"/>
      </w:pPr>
      <w:rPr>
        <w:rFonts w:hint="default"/>
      </w:rPr>
    </w:lvl>
    <w:lvl w:ilvl="3" w:tplc="B14060DA">
      <w:numFmt w:val="bullet"/>
      <w:lvlText w:val="•"/>
      <w:lvlJc w:val="left"/>
      <w:pPr>
        <w:ind w:left="3392" w:hanging="360"/>
      </w:pPr>
      <w:rPr>
        <w:rFonts w:hint="default"/>
      </w:rPr>
    </w:lvl>
    <w:lvl w:ilvl="4" w:tplc="0F78C8F2">
      <w:numFmt w:val="bullet"/>
      <w:lvlText w:val="•"/>
      <w:lvlJc w:val="left"/>
      <w:pPr>
        <w:ind w:left="4276" w:hanging="360"/>
      </w:pPr>
      <w:rPr>
        <w:rFonts w:hint="default"/>
      </w:rPr>
    </w:lvl>
    <w:lvl w:ilvl="5" w:tplc="776A92C8">
      <w:numFmt w:val="bullet"/>
      <w:lvlText w:val="•"/>
      <w:lvlJc w:val="left"/>
      <w:pPr>
        <w:ind w:left="5160" w:hanging="360"/>
      </w:pPr>
      <w:rPr>
        <w:rFonts w:hint="default"/>
      </w:rPr>
    </w:lvl>
    <w:lvl w:ilvl="6" w:tplc="6F601144">
      <w:numFmt w:val="bullet"/>
      <w:lvlText w:val="•"/>
      <w:lvlJc w:val="left"/>
      <w:pPr>
        <w:ind w:left="6044" w:hanging="360"/>
      </w:pPr>
      <w:rPr>
        <w:rFonts w:hint="default"/>
      </w:rPr>
    </w:lvl>
    <w:lvl w:ilvl="7" w:tplc="B7885648">
      <w:numFmt w:val="bullet"/>
      <w:lvlText w:val="•"/>
      <w:lvlJc w:val="left"/>
      <w:pPr>
        <w:ind w:left="6928" w:hanging="360"/>
      </w:pPr>
      <w:rPr>
        <w:rFonts w:hint="default"/>
      </w:rPr>
    </w:lvl>
    <w:lvl w:ilvl="8" w:tplc="89F2841E">
      <w:numFmt w:val="bullet"/>
      <w:lvlText w:val="•"/>
      <w:lvlJc w:val="left"/>
      <w:pPr>
        <w:ind w:left="7812" w:hanging="360"/>
      </w:pPr>
      <w:rPr>
        <w:rFonts w:hint="default"/>
      </w:rPr>
    </w:lvl>
  </w:abstractNum>
  <w:abstractNum w:abstractNumId="23" w15:restartNumberingAfterBreak="0">
    <w:nsid w:val="47111176"/>
    <w:multiLevelType w:val="hybridMultilevel"/>
    <w:tmpl w:val="8B2C7E6E"/>
    <w:lvl w:ilvl="0" w:tplc="E09E873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4" w15:restartNumberingAfterBreak="0">
    <w:nsid w:val="513944CE"/>
    <w:multiLevelType w:val="hybridMultilevel"/>
    <w:tmpl w:val="CD4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865C2A"/>
    <w:multiLevelType w:val="hybridMultilevel"/>
    <w:tmpl w:val="E572E6FC"/>
    <w:lvl w:ilvl="0" w:tplc="C7F0F55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6" w15:restartNumberingAfterBreak="0">
    <w:nsid w:val="590979D0"/>
    <w:multiLevelType w:val="hybridMultilevel"/>
    <w:tmpl w:val="EE64329E"/>
    <w:lvl w:ilvl="0" w:tplc="3A4CD9A6">
      <w:start w:val="1"/>
      <w:numFmt w:val="decimal"/>
      <w:lvlText w:val="(%1)"/>
      <w:lvlJc w:val="left"/>
      <w:pPr>
        <w:ind w:left="720" w:hanging="360"/>
      </w:pPr>
      <w:rPr>
        <w:rFonts w:ascii="Arial" w:eastAsia="Arial" w:hAnsi="Arial" w:cs="Arial" w:hint="default"/>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2D2E32"/>
    <w:multiLevelType w:val="hybridMultilevel"/>
    <w:tmpl w:val="F3C80A5C"/>
    <w:lvl w:ilvl="0" w:tplc="31A275F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8" w15:restartNumberingAfterBreak="0">
    <w:nsid w:val="62867941"/>
    <w:multiLevelType w:val="hybridMultilevel"/>
    <w:tmpl w:val="FBC4362E"/>
    <w:lvl w:ilvl="0" w:tplc="83CA6E16">
      <w:numFmt w:val="bullet"/>
      <w:lvlText w:val=""/>
      <w:lvlJc w:val="left"/>
      <w:pPr>
        <w:ind w:left="2169"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46D20"/>
    <w:multiLevelType w:val="hybridMultilevel"/>
    <w:tmpl w:val="02083102"/>
    <w:lvl w:ilvl="0" w:tplc="8A46FF8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656D4078"/>
    <w:multiLevelType w:val="hybridMultilevel"/>
    <w:tmpl w:val="DE7AACD6"/>
    <w:lvl w:ilvl="0" w:tplc="3A4CD9A6">
      <w:start w:val="1"/>
      <w:numFmt w:val="decimal"/>
      <w:lvlText w:val="(%1)"/>
      <w:lvlJc w:val="left"/>
      <w:pPr>
        <w:ind w:left="820" w:hanging="360"/>
      </w:pPr>
      <w:rPr>
        <w:rFonts w:ascii="Arial" w:eastAsia="Arial" w:hAnsi="Arial" w:cs="Arial" w:hint="default"/>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1" w15:restartNumberingAfterBreak="0">
    <w:nsid w:val="674B6F77"/>
    <w:multiLevelType w:val="hybridMultilevel"/>
    <w:tmpl w:val="D9D2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A72DE4"/>
    <w:multiLevelType w:val="hybridMultilevel"/>
    <w:tmpl w:val="9FB464FA"/>
    <w:lvl w:ilvl="0" w:tplc="2610B040">
      <w:start w:val="1"/>
      <w:numFmt w:val="lowerLetter"/>
      <w:lvlText w:val="(%1)"/>
      <w:lvlJc w:val="left"/>
      <w:pPr>
        <w:ind w:left="120" w:hanging="360"/>
      </w:pPr>
      <w:rPr>
        <w:rFonts w:ascii="Arial" w:eastAsia="Arial" w:hAnsi="Arial" w:cs="Arial" w:hint="default"/>
        <w:w w:val="99"/>
        <w:sz w:val="24"/>
        <w:szCs w:val="24"/>
      </w:rPr>
    </w:lvl>
    <w:lvl w:ilvl="1" w:tplc="3BD81740">
      <w:numFmt w:val="bullet"/>
      <w:lvlText w:val="•"/>
      <w:lvlJc w:val="left"/>
      <w:pPr>
        <w:ind w:left="1068" w:hanging="360"/>
      </w:pPr>
      <w:rPr>
        <w:rFonts w:hint="default"/>
      </w:rPr>
    </w:lvl>
    <w:lvl w:ilvl="2" w:tplc="41AA7DAA">
      <w:numFmt w:val="bullet"/>
      <w:lvlText w:val="•"/>
      <w:lvlJc w:val="left"/>
      <w:pPr>
        <w:ind w:left="2016" w:hanging="360"/>
      </w:pPr>
      <w:rPr>
        <w:rFonts w:hint="default"/>
      </w:rPr>
    </w:lvl>
    <w:lvl w:ilvl="3" w:tplc="557865AC">
      <w:numFmt w:val="bullet"/>
      <w:lvlText w:val="•"/>
      <w:lvlJc w:val="left"/>
      <w:pPr>
        <w:ind w:left="2964" w:hanging="360"/>
      </w:pPr>
      <w:rPr>
        <w:rFonts w:hint="default"/>
      </w:rPr>
    </w:lvl>
    <w:lvl w:ilvl="4" w:tplc="E52A20EE">
      <w:numFmt w:val="bullet"/>
      <w:lvlText w:val="•"/>
      <w:lvlJc w:val="left"/>
      <w:pPr>
        <w:ind w:left="3912" w:hanging="360"/>
      </w:pPr>
      <w:rPr>
        <w:rFonts w:hint="default"/>
      </w:rPr>
    </w:lvl>
    <w:lvl w:ilvl="5" w:tplc="9ED87122">
      <w:numFmt w:val="bullet"/>
      <w:lvlText w:val="•"/>
      <w:lvlJc w:val="left"/>
      <w:pPr>
        <w:ind w:left="4860" w:hanging="360"/>
      </w:pPr>
      <w:rPr>
        <w:rFonts w:hint="default"/>
      </w:rPr>
    </w:lvl>
    <w:lvl w:ilvl="6" w:tplc="80E0A2D8">
      <w:numFmt w:val="bullet"/>
      <w:lvlText w:val="•"/>
      <w:lvlJc w:val="left"/>
      <w:pPr>
        <w:ind w:left="5808" w:hanging="360"/>
      </w:pPr>
      <w:rPr>
        <w:rFonts w:hint="default"/>
      </w:rPr>
    </w:lvl>
    <w:lvl w:ilvl="7" w:tplc="D184710E">
      <w:numFmt w:val="bullet"/>
      <w:lvlText w:val="•"/>
      <w:lvlJc w:val="left"/>
      <w:pPr>
        <w:ind w:left="6756" w:hanging="360"/>
      </w:pPr>
      <w:rPr>
        <w:rFonts w:hint="default"/>
      </w:rPr>
    </w:lvl>
    <w:lvl w:ilvl="8" w:tplc="9EC0D286">
      <w:numFmt w:val="bullet"/>
      <w:lvlText w:val="•"/>
      <w:lvlJc w:val="left"/>
      <w:pPr>
        <w:ind w:left="7704" w:hanging="360"/>
      </w:pPr>
      <w:rPr>
        <w:rFonts w:hint="default"/>
      </w:rPr>
    </w:lvl>
  </w:abstractNum>
  <w:abstractNum w:abstractNumId="33" w15:restartNumberingAfterBreak="0">
    <w:nsid w:val="717C5FE8"/>
    <w:multiLevelType w:val="hybridMultilevel"/>
    <w:tmpl w:val="83D02A40"/>
    <w:lvl w:ilvl="0" w:tplc="0FE417A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4" w15:restartNumberingAfterBreak="0">
    <w:nsid w:val="75E532C7"/>
    <w:multiLevelType w:val="hybridMultilevel"/>
    <w:tmpl w:val="18AA9CEE"/>
    <w:lvl w:ilvl="0" w:tplc="36140ED6">
      <w:start w:val="1"/>
      <w:numFmt w:val="lowerLetter"/>
      <w:lvlText w:val="(%1)"/>
      <w:lvlJc w:val="left"/>
      <w:pPr>
        <w:ind w:left="100" w:hanging="360"/>
      </w:pPr>
      <w:rPr>
        <w:rFonts w:ascii="Arial" w:eastAsia="Arial" w:hAnsi="Arial" w:cs="Arial" w:hint="default"/>
        <w:i/>
        <w:w w:val="99"/>
        <w:sz w:val="24"/>
        <w:szCs w:val="24"/>
      </w:rPr>
    </w:lvl>
    <w:lvl w:ilvl="1" w:tplc="718470FC">
      <w:start w:val="1"/>
      <w:numFmt w:val="decimal"/>
      <w:lvlText w:val="(%2)"/>
      <w:lvlJc w:val="left"/>
      <w:pPr>
        <w:ind w:left="100" w:hanging="360"/>
      </w:pPr>
      <w:rPr>
        <w:rFonts w:hint="default"/>
        <w:i/>
        <w:w w:val="99"/>
      </w:rPr>
    </w:lvl>
    <w:lvl w:ilvl="2" w:tplc="1478B110">
      <w:start w:val="1"/>
      <w:numFmt w:val="upperLetter"/>
      <w:lvlText w:val="(%3)"/>
      <w:lvlJc w:val="left"/>
      <w:pPr>
        <w:ind w:left="100" w:hanging="360"/>
      </w:pPr>
      <w:rPr>
        <w:rFonts w:ascii="Arial" w:eastAsia="Arial" w:hAnsi="Arial" w:cs="Arial" w:hint="default"/>
        <w:spacing w:val="-4"/>
        <w:w w:val="99"/>
        <w:sz w:val="24"/>
        <w:szCs w:val="24"/>
      </w:rPr>
    </w:lvl>
    <w:lvl w:ilvl="3" w:tplc="5B7AB952">
      <w:start w:val="1"/>
      <w:numFmt w:val="lowerLetter"/>
      <w:lvlText w:val="(%4)"/>
      <w:lvlJc w:val="left"/>
      <w:pPr>
        <w:ind w:left="100" w:hanging="360"/>
      </w:pPr>
      <w:rPr>
        <w:rFonts w:ascii="Arial" w:eastAsia="Arial" w:hAnsi="Arial" w:cs="Arial" w:hint="default"/>
        <w:w w:val="99"/>
        <w:sz w:val="24"/>
        <w:szCs w:val="24"/>
      </w:rPr>
    </w:lvl>
    <w:lvl w:ilvl="4" w:tplc="0B948316">
      <w:numFmt w:val="bullet"/>
      <w:lvlText w:val="•"/>
      <w:lvlJc w:val="left"/>
      <w:pPr>
        <w:ind w:left="3892" w:hanging="360"/>
      </w:pPr>
      <w:rPr>
        <w:rFonts w:hint="default"/>
      </w:rPr>
    </w:lvl>
    <w:lvl w:ilvl="5" w:tplc="8BB4F3E8">
      <w:numFmt w:val="bullet"/>
      <w:lvlText w:val="•"/>
      <w:lvlJc w:val="left"/>
      <w:pPr>
        <w:ind w:left="4840" w:hanging="360"/>
      </w:pPr>
      <w:rPr>
        <w:rFonts w:hint="default"/>
      </w:rPr>
    </w:lvl>
    <w:lvl w:ilvl="6" w:tplc="C3CCDF52">
      <w:numFmt w:val="bullet"/>
      <w:lvlText w:val="•"/>
      <w:lvlJc w:val="left"/>
      <w:pPr>
        <w:ind w:left="5788" w:hanging="360"/>
      </w:pPr>
      <w:rPr>
        <w:rFonts w:hint="default"/>
      </w:rPr>
    </w:lvl>
    <w:lvl w:ilvl="7" w:tplc="C67CF868">
      <w:numFmt w:val="bullet"/>
      <w:lvlText w:val="•"/>
      <w:lvlJc w:val="left"/>
      <w:pPr>
        <w:ind w:left="6736" w:hanging="360"/>
      </w:pPr>
      <w:rPr>
        <w:rFonts w:hint="default"/>
      </w:rPr>
    </w:lvl>
    <w:lvl w:ilvl="8" w:tplc="6A62C3FE">
      <w:numFmt w:val="bullet"/>
      <w:lvlText w:val="•"/>
      <w:lvlJc w:val="left"/>
      <w:pPr>
        <w:ind w:left="7684" w:hanging="360"/>
      </w:pPr>
      <w:rPr>
        <w:rFonts w:hint="default"/>
      </w:rPr>
    </w:lvl>
  </w:abstractNum>
  <w:abstractNum w:abstractNumId="35" w15:restartNumberingAfterBreak="0">
    <w:nsid w:val="7994769E"/>
    <w:multiLevelType w:val="hybridMultilevel"/>
    <w:tmpl w:val="B55062B6"/>
    <w:lvl w:ilvl="0" w:tplc="72302E62">
      <w:start w:val="2"/>
      <w:numFmt w:val="decimal"/>
      <w:lvlText w:val="(%1)"/>
      <w:lvlJc w:val="left"/>
      <w:pPr>
        <w:ind w:left="100" w:hanging="350"/>
      </w:pPr>
      <w:rPr>
        <w:rFonts w:ascii="Times New Roman" w:eastAsia="Times New Roman" w:hAnsi="Times New Roman" w:cs="Times New Roman" w:hint="default"/>
        <w:spacing w:val="-26"/>
        <w:w w:val="100"/>
        <w:sz w:val="21"/>
        <w:szCs w:val="21"/>
      </w:rPr>
    </w:lvl>
    <w:lvl w:ilvl="1" w:tplc="AD88A8C4">
      <w:numFmt w:val="bullet"/>
      <w:lvlText w:val="•"/>
      <w:lvlJc w:val="left"/>
      <w:pPr>
        <w:ind w:left="1032" w:hanging="350"/>
      </w:pPr>
      <w:rPr>
        <w:rFonts w:hint="default"/>
      </w:rPr>
    </w:lvl>
    <w:lvl w:ilvl="2" w:tplc="1074723C">
      <w:numFmt w:val="bullet"/>
      <w:lvlText w:val="•"/>
      <w:lvlJc w:val="left"/>
      <w:pPr>
        <w:ind w:left="1964" w:hanging="350"/>
      </w:pPr>
      <w:rPr>
        <w:rFonts w:hint="default"/>
      </w:rPr>
    </w:lvl>
    <w:lvl w:ilvl="3" w:tplc="C97AC370">
      <w:numFmt w:val="bullet"/>
      <w:lvlText w:val="•"/>
      <w:lvlJc w:val="left"/>
      <w:pPr>
        <w:ind w:left="2896" w:hanging="350"/>
      </w:pPr>
      <w:rPr>
        <w:rFonts w:hint="default"/>
      </w:rPr>
    </w:lvl>
    <w:lvl w:ilvl="4" w:tplc="1E5ACC90">
      <w:numFmt w:val="bullet"/>
      <w:lvlText w:val="•"/>
      <w:lvlJc w:val="left"/>
      <w:pPr>
        <w:ind w:left="3828" w:hanging="350"/>
      </w:pPr>
      <w:rPr>
        <w:rFonts w:hint="default"/>
      </w:rPr>
    </w:lvl>
    <w:lvl w:ilvl="5" w:tplc="5BB22D92">
      <w:numFmt w:val="bullet"/>
      <w:lvlText w:val="•"/>
      <w:lvlJc w:val="left"/>
      <w:pPr>
        <w:ind w:left="4760" w:hanging="350"/>
      </w:pPr>
      <w:rPr>
        <w:rFonts w:hint="default"/>
      </w:rPr>
    </w:lvl>
    <w:lvl w:ilvl="6" w:tplc="968E5BEC">
      <w:numFmt w:val="bullet"/>
      <w:lvlText w:val="•"/>
      <w:lvlJc w:val="left"/>
      <w:pPr>
        <w:ind w:left="5692" w:hanging="350"/>
      </w:pPr>
      <w:rPr>
        <w:rFonts w:hint="default"/>
      </w:rPr>
    </w:lvl>
    <w:lvl w:ilvl="7" w:tplc="0AB62EC6">
      <w:numFmt w:val="bullet"/>
      <w:lvlText w:val="•"/>
      <w:lvlJc w:val="left"/>
      <w:pPr>
        <w:ind w:left="6624" w:hanging="350"/>
      </w:pPr>
      <w:rPr>
        <w:rFonts w:hint="default"/>
      </w:rPr>
    </w:lvl>
    <w:lvl w:ilvl="8" w:tplc="D3FE573C">
      <w:numFmt w:val="bullet"/>
      <w:lvlText w:val="•"/>
      <w:lvlJc w:val="left"/>
      <w:pPr>
        <w:ind w:left="7556" w:hanging="350"/>
      </w:pPr>
      <w:rPr>
        <w:rFonts w:hint="default"/>
      </w:rPr>
    </w:lvl>
  </w:abstractNum>
  <w:num w:numId="1">
    <w:abstractNumId w:val="34"/>
  </w:num>
  <w:num w:numId="2">
    <w:abstractNumId w:val="22"/>
  </w:num>
  <w:num w:numId="3">
    <w:abstractNumId w:val="1"/>
  </w:num>
  <w:num w:numId="4">
    <w:abstractNumId w:val="32"/>
  </w:num>
  <w:num w:numId="5">
    <w:abstractNumId w:val="35"/>
  </w:num>
  <w:num w:numId="6">
    <w:abstractNumId w:val="2"/>
  </w:num>
  <w:num w:numId="7">
    <w:abstractNumId w:val="8"/>
  </w:num>
  <w:num w:numId="8">
    <w:abstractNumId w:val="30"/>
  </w:num>
  <w:num w:numId="9">
    <w:abstractNumId w:val="9"/>
  </w:num>
  <w:num w:numId="10">
    <w:abstractNumId w:val="25"/>
  </w:num>
  <w:num w:numId="11">
    <w:abstractNumId w:val="13"/>
  </w:num>
  <w:num w:numId="12">
    <w:abstractNumId w:val="12"/>
  </w:num>
  <w:num w:numId="13">
    <w:abstractNumId w:val="3"/>
  </w:num>
  <w:num w:numId="14">
    <w:abstractNumId w:val="5"/>
  </w:num>
  <w:num w:numId="15">
    <w:abstractNumId w:val="10"/>
  </w:num>
  <w:num w:numId="16">
    <w:abstractNumId w:val="23"/>
  </w:num>
  <w:num w:numId="17">
    <w:abstractNumId w:val="16"/>
  </w:num>
  <w:num w:numId="18">
    <w:abstractNumId w:val="33"/>
  </w:num>
  <w:num w:numId="19">
    <w:abstractNumId w:val="14"/>
  </w:num>
  <w:num w:numId="20">
    <w:abstractNumId w:val="29"/>
  </w:num>
  <w:num w:numId="21">
    <w:abstractNumId w:val="15"/>
  </w:num>
  <w:num w:numId="22">
    <w:abstractNumId w:val="21"/>
  </w:num>
  <w:num w:numId="23">
    <w:abstractNumId w:val="26"/>
  </w:num>
  <w:num w:numId="24">
    <w:abstractNumId w:val="11"/>
  </w:num>
  <w:num w:numId="25">
    <w:abstractNumId w:val="18"/>
  </w:num>
  <w:num w:numId="26">
    <w:abstractNumId w:val="4"/>
  </w:num>
  <w:num w:numId="27">
    <w:abstractNumId w:val="17"/>
  </w:num>
  <w:num w:numId="28">
    <w:abstractNumId w:val="28"/>
  </w:num>
  <w:num w:numId="29">
    <w:abstractNumId w:val="19"/>
  </w:num>
  <w:num w:numId="30">
    <w:abstractNumId w:val="24"/>
  </w:num>
  <w:num w:numId="31">
    <w:abstractNumId w:val="0"/>
  </w:num>
  <w:num w:numId="32">
    <w:abstractNumId w:val="6"/>
  </w:num>
  <w:num w:numId="33">
    <w:abstractNumId w:val="7"/>
  </w:num>
  <w:num w:numId="34">
    <w:abstractNumId w:val="27"/>
  </w:num>
  <w:num w:numId="35">
    <w:abstractNumId w:val="20"/>
  </w:num>
  <w:num w:numId="36">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Howard">
    <w15:presenceInfo w15:providerId="AD" w15:userId="S-1-5-21-1668284364-3927605653-1505094145-276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ctiveWritingStyle w:appName="MSWord" w:lang="en-US" w:vendorID="64" w:dllVersion="131078" w:nlCheck="1" w:checkStyle="0"/>
  <w:proofState w:spelling="clean" w:grammar="clean"/>
  <w:trackRevisions/>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2F"/>
    <w:rsid w:val="00016C69"/>
    <w:rsid w:val="0001763D"/>
    <w:rsid w:val="00027406"/>
    <w:rsid w:val="00055C99"/>
    <w:rsid w:val="00074232"/>
    <w:rsid w:val="0008053F"/>
    <w:rsid w:val="00083B60"/>
    <w:rsid w:val="0008543A"/>
    <w:rsid w:val="000906B0"/>
    <w:rsid w:val="000956A3"/>
    <w:rsid w:val="000A1DFD"/>
    <w:rsid w:val="000B3120"/>
    <w:rsid w:val="000B36CC"/>
    <w:rsid w:val="000D2342"/>
    <w:rsid w:val="000D2D26"/>
    <w:rsid w:val="000E5AA2"/>
    <w:rsid w:val="000F713A"/>
    <w:rsid w:val="001011FC"/>
    <w:rsid w:val="0011303C"/>
    <w:rsid w:val="001133F2"/>
    <w:rsid w:val="00133813"/>
    <w:rsid w:val="001460AA"/>
    <w:rsid w:val="00157514"/>
    <w:rsid w:val="00174E64"/>
    <w:rsid w:val="00185B64"/>
    <w:rsid w:val="00185C45"/>
    <w:rsid w:val="00193562"/>
    <w:rsid w:val="0019542F"/>
    <w:rsid w:val="0019780F"/>
    <w:rsid w:val="001A2738"/>
    <w:rsid w:val="001C2DEA"/>
    <w:rsid w:val="001E3735"/>
    <w:rsid w:val="001F19BD"/>
    <w:rsid w:val="001F4168"/>
    <w:rsid w:val="001F624D"/>
    <w:rsid w:val="00201364"/>
    <w:rsid w:val="00215078"/>
    <w:rsid w:val="002311CF"/>
    <w:rsid w:val="002916E9"/>
    <w:rsid w:val="002A597D"/>
    <w:rsid w:val="002B2474"/>
    <w:rsid w:val="002C5BB7"/>
    <w:rsid w:val="002C7843"/>
    <w:rsid w:val="002E2456"/>
    <w:rsid w:val="003145AE"/>
    <w:rsid w:val="00323466"/>
    <w:rsid w:val="0033211F"/>
    <w:rsid w:val="0034088D"/>
    <w:rsid w:val="00346DD9"/>
    <w:rsid w:val="0037691F"/>
    <w:rsid w:val="00380995"/>
    <w:rsid w:val="00382233"/>
    <w:rsid w:val="00390A85"/>
    <w:rsid w:val="003A2223"/>
    <w:rsid w:val="003A3114"/>
    <w:rsid w:val="003B218F"/>
    <w:rsid w:val="003C63B3"/>
    <w:rsid w:val="003D5B66"/>
    <w:rsid w:val="003D677B"/>
    <w:rsid w:val="003E471A"/>
    <w:rsid w:val="0041173D"/>
    <w:rsid w:val="00414B7E"/>
    <w:rsid w:val="0042725A"/>
    <w:rsid w:val="00441073"/>
    <w:rsid w:val="00443365"/>
    <w:rsid w:val="00443EE7"/>
    <w:rsid w:val="00455EC4"/>
    <w:rsid w:val="00457647"/>
    <w:rsid w:val="0047229B"/>
    <w:rsid w:val="00477AB9"/>
    <w:rsid w:val="0048272A"/>
    <w:rsid w:val="00485B7B"/>
    <w:rsid w:val="00493BA7"/>
    <w:rsid w:val="004A6C36"/>
    <w:rsid w:val="004D604B"/>
    <w:rsid w:val="004E1318"/>
    <w:rsid w:val="004E3C51"/>
    <w:rsid w:val="004E577E"/>
    <w:rsid w:val="00507579"/>
    <w:rsid w:val="00555041"/>
    <w:rsid w:val="005662DD"/>
    <w:rsid w:val="00567160"/>
    <w:rsid w:val="005776AA"/>
    <w:rsid w:val="00580745"/>
    <w:rsid w:val="00584F6C"/>
    <w:rsid w:val="00596E24"/>
    <w:rsid w:val="005A2954"/>
    <w:rsid w:val="005D48A3"/>
    <w:rsid w:val="005D4F67"/>
    <w:rsid w:val="005E147D"/>
    <w:rsid w:val="005E2BA5"/>
    <w:rsid w:val="006522DA"/>
    <w:rsid w:val="00670B4E"/>
    <w:rsid w:val="00675D73"/>
    <w:rsid w:val="006A20F2"/>
    <w:rsid w:val="006B01DD"/>
    <w:rsid w:val="006F0DB7"/>
    <w:rsid w:val="007034F1"/>
    <w:rsid w:val="00724269"/>
    <w:rsid w:val="00726835"/>
    <w:rsid w:val="0073201C"/>
    <w:rsid w:val="00790E89"/>
    <w:rsid w:val="007A756E"/>
    <w:rsid w:val="007A7719"/>
    <w:rsid w:val="007D3AA6"/>
    <w:rsid w:val="007D5594"/>
    <w:rsid w:val="007E72FE"/>
    <w:rsid w:val="007F0834"/>
    <w:rsid w:val="008038A0"/>
    <w:rsid w:val="008059DC"/>
    <w:rsid w:val="00855CA5"/>
    <w:rsid w:val="00871614"/>
    <w:rsid w:val="008731A2"/>
    <w:rsid w:val="008A60F4"/>
    <w:rsid w:val="008E41DF"/>
    <w:rsid w:val="0090779D"/>
    <w:rsid w:val="0091400E"/>
    <w:rsid w:val="00946002"/>
    <w:rsid w:val="009524B1"/>
    <w:rsid w:val="00960272"/>
    <w:rsid w:val="009629E2"/>
    <w:rsid w:val="00964EB6"/>
    <w:rsid w:val="009866A2"/>
    <w:rsid w:val="00993A56"/>
    <w:rsid w:val="00994ECD"/>
    <w:rsid w:val="009A33BF"/>
    <w:rsid w:val="009B6F58"/>
    <w:rsid w:val="009C0C50"/>
    <w:rsid w:val="009C0F83"/>
    <w:rsid w:val="009C3790"/>
    <w:rsid w:val="00A32620"/>
    <w:rsid w:val="00A629EA"/>
    <w:rsid w:val="00A65C89"/>
    <w:rsid w:val="00A70610"/>
    <w:rsid w:val="00A76281"/>
    <w:rsid w:val="00A84E0B"/>
    <w:rsid w:val="00A929F3"/>
    <w:rsid w:val="00A9625C"/>
    <w:rsid w:val="00AB2281"/>
    <w:rsid w:val="00AB2D06"/>
    <w:rsid w:val="00AC3F3D"/>
    <w:rsid w:val="00AC71F9"/>
    <w:rsid w:val="00AD551C"/>
    <w:rsid w:val="00AE7AE7"/>
    <w:rsid w:val="00B057C2"/>
    <w:rsid w:val="00B203F5"/>
    <w:rsid w:val="00B33FD3"/>
    <w:rsid w:val="00B34EB6"/>
    <w:rsid w:val="00B46C6B"/>
    <w:rsid w:val="00B527C6"/>
    <w:rsid w:val="00B554BC"/>
    <w:rsid w:val="00B650D5"/>
    <w:rsid w:val="00B779A6"/>
    <w:rsid w:val="00BA1DAC"/>
    <w:rsid w:val="00BA430F"/>
    <w:rsid w:val="00BB1822"/>
    <w:rsid w:val="00BE3CE9"/>
    <w:rsid w:val="00BF1C17"/>
    <w:rsid w:val="00BF37EA"/>
    <w:rsid w:val="00C01E23"/>
    <w:rsid w:val="00C1545D"/>
    <w:rsid w:val="00C37AFC"/>
    <w:rsid w:val="00C46155"/>
    <w:rsid w:val="00C53F4C"/>
    <w:rsid w:val="00C63710"/>
    <w:rsid w:val="00C64516"/>
    <w:rsid w:val="00C73A5C"/>
    <w:rsid w:val="00C85138"/>
    <w:rsid w:val="00CA6EA3"/>
    <w:rsid w:val="00CB088C"/>
    <w:rsid w:val="00CB24D4"/>
    <w:rsid w:val="00CF1591"/>
    <w:rsid w:val="00CF1E2D"/>
    <w:rsid w:val="00CF3E40"/>
    <w:rsid w:val="00CF67CF"/>
    <w:rsid w:val="00D016CA"/>
    <w:rsid w:val="00D10144"/>
    <w:rsid w:val="00D11ADB"/>
    <w:rsid w:val="00D17331"/>
    <w:rsid w:val="00D2082E"/>
    <w:rsid w:val="00D36474"/>
    <w:rsid w:val="00D52806"/>
    <w:rsid w:val="00D55BCE"/>
    <w:rsid w:val="00D671DE"/>
    <w:rsid w:val="00D7152B"/>
    <w:rsid w:val="00DC42CE"/>
    <w:rsid w:val="00DC7C82"/>
    <w:rsid w:val="00DD5190"/>
    <w:rsid w:val="00DD7028"/>
    <w:rsid w:val="00DE5465"/>
    <w:rsid w:val="00DF419B"/>
    <w:rsid w:val="00E10707"/>
    <w:rsid w:val="00E2145F"/>
    <w:rsid w:val="00E227BF"/>
    <w:rsid w:val="00E3106A"/>
    <w:rsid w:val="00E319C9"/>
    <w:rsid w:val="00E669F6"/>
    <w:rsid w:val="00E80C8D"/>
    <w:rsid w:val="00E91927"/>
    <w:rsid w:val="00E95D01"/>
    <w:rsid w:val="00EA3A02"/>
    <w:rsid w:val="00EA5DEF"/>
    <w:rsid w:val="00EB3165"/>
    <w:rsid w:val="00EB5E72"/>
    <w:rsid w:val="00EE0AC1"/>
    <w:rsid w:val="00F04E06"/>
    <w:rsid w:val="00F47C4C"/>
    <w:rsid w:val="00F553DF"/>
    <w:rsid w:val="00F61CBA"/>
    <w:rsid w:val="00F70DD1"/>
    <w:rsid w:val="00F73E49"/>
    <w:rsid w:val="00F74577"/>
    <w:rsid w:val="00F80EEB"/>
    <w:rsid w:val="00FB224A"/>
    <w:rsid w:val="00FC57D7"/>
    <w:rsid w:val="00FC650E"/>
    <w:rsid w:val="00FD0985"/>
    <w:rsid w:val="00FE2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FF8F49C"/>
  <w15:docId w15:val="{6E1E24C3-A430-4940-B48B-874F2E18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63B3"/>
    <w:pPr>
      <w:tabs>
        <w:tab w:val="center" w:pos="4680"/>
        <w:tab w:val="right" w:pos="9360"/>
      </w:tabs>
    </w:pPr>
  </w:style>
  <w:style w:type="character" w:customStyle="1" w:styleId="HeaderChar">
    <w:name w:val="Header Char"/>
    <w:basedOn w:val="DefaultParagraphFont"/>
    <w:link w:val="Header"/>
    <w:uiPriority w:val="99"/>
    <w:rsid w:val="003C63B3"/>
    <w:rPr>
      <w:rFonts w:ascii="Arial" w:eastAsia="Arial" w:hAnsi="Arial" w:cs="Arial"/>
    </w:rPr>
  </w:style>
  <w:style w:type="paragraph" w:styleId="Footer">
    <w:name w:val="footer"/>
    <w:basedOn w:val="Normal"/>
    <w:link w:val="FooterChar"/>
    <w:uiPriority w:val="99"/>
    <w:unhideWhenUsed/>
    <w:rsid w:val="003C63B3"/>
    <w:pPr>
      <w:tabs>
        <w:tab w:val="center" w:pos="4680"/>
        <w:tab w:val="right" w:pos="9360"/>
      </w:tabs>
    </w:pPr>
  </w:style>
  <w:style w:type="character" w:customStyle="1" w:styleId="FooterChar">
    <w:name w:val="Footer Char"/>
    <w:basedOn w:val="DefaultParagraphFont"/>
    <w:link w:val="Footer"/>
    <w:uiPriority w:val="99"/>
    <w:rsid w:val="003C63B3"/>
    <w:rPr>
      <w:rFonts w:ascii="Arial" w:eastAsia="Arial" w:hAnsi="Arial" w:cs="Arial"/>
    </w:rPr>
  </w:style>
  <w:style w:type="paragraph" w:customStyle="1" w:styleId="msonormal0">
    <w:name w:val="msonormal"/>
    <w:basedOn w:val="Normal"/>
    <w:rsid w:val="00F73E4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3E49"/>
    <w:rPr>
      <w:color w:val="0000FF"/>
      <w:u w:val="single"/>
    </w:rPr>
  </w:style>
  <w:style w:type="paragraph" w:styleId="NormalWeb">
    <w:name w:val="Normal (Web)"/>
    <w:basedOn w:val="Normal"/>
    <w:uiPriority w:val="99"/>
    <w:semiHidden/>
    <w:unhideWhenUsed/>
    <w:rsid w:val="00670B4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psection-1">
    <w:name w:val="psection-1"/>
    <w:basedOn w:val="Normal"/>
    <w:rsid w:val="00670B4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670B4E"/>
  </w:style>
  <w:style w:type="character" w:customStyle="1" w:styleId="et03">
    <w:name w:val="et03"/>
    <w:basedOn w:val="DefaultParagraphFont"/>
    <w:rsid w:val="00670B4E"/>
  </w:style>
  <w:style w:type="character" w:customStyle="1" w:styleId="sup">
    <w:name w:val="sup"/>
    <w:basedOn w:val="DefaultParagraphFont"/>
    <w:rsid w:val="00670B4E"/>
  </w:style>
  <w:style w:type="character" w:customStyle="1" w:styleId="ilfuvd">
    <w:name w:val="ilfuvd"/>
    <w:rsid w:val="007A756E"/>
  </w:style>
  <w:style w:type="table" w:styleId="TableGrid">
    <w:name w:val="Table Grid"/>
    <w:basedOn w:val="TableNormal"/>
    <w:uiPriority w:val="59"/>
    <w:rsid w:val="00FE2C5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2C57"/>
    <w:pPr>
      <w:widowControl/>
      <w:autoSpaceDE/>
      <w:autoSpaceDN/>
    </w:pPr>
  </w:style>
  <w:style w:type="paragraph" w:styleId="BalloonText">
    <w:name w:val="Balloon Text"/>
    <w:basedOn w:val="Normal"/>
    <w:link w:val="BalloonTextChar"/>
    <w:uiPriority w:val="99"/>
    <w:semiHidden/>
    <w:unhideWhenUsed/>
    <w:rsid w:val="002A59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97D"/>
    <w:rPr>
      <w:rFonts w:ascii="Segoe UI" w:eastAsia="Arial" w:hAnsi="Segoe UI" w:cs="Segoe UI"/>
      <w:sz w:val="18"/>
      <w:szCs w:val="18"/>
    </w:rPr>
  </w:style>
  <w:style w:type="character" w:styleId="CommentReference">
    <w:name w:val="annotation reference"/>
    <w:basedOn w:val="DefaultParagraphFont"/>
    <w:uiPriority w:val="99"/>
    <w:semiHidden/>
    <w:unhideWhenUsed/>
    <w:rsid w:val="009C3790"/>
    <w:rPr>
      <w:sz w:val="16"/>
      <w:szCs w:val="16"/>
    </w:rPr>
  </w:style>
  <w:style w:type="paragraph" w:styleId="CommentText">
    <w:name w:val="annotation text"/>
    <w:basedOn w:val="Normal"/>
    <w:link w:val="CommentTextChar"/>
    <w:uiPriority w:val="99"/>
    <w:semiHidden/>
    <w:unhideWhenUsed/>
    <w:rsid w:val="009C3790"/>
    <w:rPr>
      <w:sz w:val="20"/>
      <w:szCs w:val="20"/>
    </w:rPr>
  </w:style>
  <w:style w:type="character" w:customStyle="1" w:styleId="CommentTextChar">
    <w:name w:val="Comment Text Char"/>
    <w:basedOn w:val="DefaultParagraphFont"/>
    <w:link w:val="CommentText"/>
    <w:uiPriority w:val="99"/>
    <w:semiHidden/>
    <w:rsid w:val="009C379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9C3790"/>
    <w:rPr>
      <w:b/>
      <w:bCs/>
    </w:rPr>
  </w:style>
  <w:style w:type="character" w:customStyle="1" w:styleId="CommentSubjectChar">
    <w:name w:val="Comment Subject Char"/>
    <w:basedOn w:val="CommentTextChar"/>
    <w:link w:val="CommentSubject"/>
    <w:uiPriority w:val="99"/>
    <w:semiHidden/>
    <w:rsid w:val="009C3790"/>
    <w:rPr>
      <w:rFonts w:ascii="Arial" w:eastAsia="Arial" w:hAnsi="Arial" w:cs="Arial"/>
      <w:b/>
      <w:bCs/>
      <w:sz w:val="20"/>
      <w:szCs w:val="20"/>
    </w:rPr>
  </w:style>
  <w:style w:type="paragraph" w:styleId="Revision">
    <w:name w:val="Revision"/>
    <w:hidden/>
    <w:uiPriority w:val="99"/>
    <w:semiHidden/>
    <w:rsid w:val="007034F1"/>
    <w:pPr>
      <w:widowControl/>
      <w:autoSpaceDE/>
      <w:autoSpaceDN/>
    </w:pPr>
    <w:rPr>
      <w:rFonts w:ascii="Arial" w:eastAsia="Arial" w:hAnsi="Arial" w:cs="Arial"/>
    </w:rPr>
  </w:style>
  <w:style w:type="character" w:styleId="FollowedHyperlink">
    <w:name w:val="FollowedHyperlink"/>
    <w:basedOn w:val="DefaultParagraphFont"/>
    <w:uiPriority w:val="99"/>
    <w:semiHidden/>
    <w:unhideWhenUsed/>
    <w:rsid w:val="004576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8330">
      <w:bodyDiv w:val="1"/>
      <w:marLeft w:val="0"/>
      <w:marRight w:val="0"/>
      <w:marTop w:val="0"/>
      <w:marBottom w:val="0"/>
      <w:divBdr>
        <w:top w:val="none" w:sz="0" w:space="0" w:color="auto"/>
        <w:left w:val="none" w:sz="0" w:space="0" w:color="auto"/>
        <w:bottom w:val="none" w:sz="0" w:space="0" w:color="auto"/>
        <w:right w:val="none" w:sz="0" w:space="0" w:color="auto"/>
      </w:divBdr>
    </w:div>
    <w:div w:id="352196011">
      <w:bodyDiv w:val="1"/>
      <w:marLeft w:val="0"/>
      <w:marRight w:val="0"/>
      <w:marTop w:val="0"/>
      <w:marBottom w:val="0"/>
      <w:divBdr>
        <w:top w:val="none" w:sz="0" w:space="0" w:color="auto"/>
        <w:left w:val="none" w:sz="0" w:space="0" w:color="auto"/>
        <w:bottom w:val="none" w:sz="0" w:space="0" w:color="auto"/>
        <w:right w:val="none" w:sz="0" w:space="0" w:color="auto"/>
      </w:divBdr>
    </w:div>
    <w:div w:id="903569997">
      <w:bodyDiv w:val="1"/>
      <w:marLeft w:val="0"/>
      <w:marRight w:val="0"/>
      <w:marTop w:val="0"/>
      <w:marBottom w:val="0"/>
      <w:divBdr>
        <w:top w:val="none" w:sz="0" w:space="0" w:color="auto"/>
        <w:left w:val="none" w:sz="0" w:space="0" w:color="auto"/>
        <w:bottom w:val="none" w:sz="0" w:space="0" w:color="auto"/>
        <w:right w:val="none" w:sz="0" w:space="0" w:color="auto"/>
      </w:divBdr>
      <w:divsChild>
        <w:div w:id="1922372823">
          <w:marLeft w:val="0"/>
          <w:marRight w:val="0"/>
          <w:marTop w:val="0"/>
          <w:marBottom w:val="0"/>
          <w:divBdr>
            <w:top w:val="none" w:sz="0" w:space="0" w:color="auto"/>
            <w:left w:val="none" w:sz="0" w:space="0" w:color="auto"/>
            <w:bottom w:val="none" w:sz="0" w:space="0" w:color="auto"/>
            <w:right w:val="none" w:sz="0" w:space="0" w:color="auto"/>
          </w:divBdr>
        </w:div>
        <w:div w:id="465049104">
          <w:marLeft w:val="0"/>
          <w:marRight w:val="0"/>
          <w:marTop w:val="0"/>
          <w:marBottom w:val="0"/>
          <w:divBdr>
            <w:top w:val="none" w:sz="0" w:space="0" w:color="auto"/>
            <w:left w:val="none" w:sz="0" w:space="0" w:color="auto"/>
            <w:bottom w:val="none" w:sz="0" w:space="0" w:color="auto"/>
            <w:right w:val="none" w:sz="0" w:space="0" w:color="auto"/>
          </w:divBdr>
        </w:div>
        <w:div w:id="2139949620">
          <w:marLeft w:val="0"/>
          <w:marRight w:val="0"/>
          <w:marTop w:val="0"/>
          <w:marBottom w:val="0"/>
          <w:divBdr>
            <w:top w:val="none" w:sz="0" w:space="0" w:color="auto"/>
            <w:left w:val="none" w:sz="0" w:space="0" w:color="auto"/>
            <w:bottom w:val="none" w:sz="0" w:space="0" w:color="auto"/>
            <w:right w:val="none" w:sz="0" w:space="0" w:color="auto"/>
          </w:divBdr>
        </w:div>
        <w:div w:id="1737702813">
          <w:marLeft w:val="0"/>
          <w:marRight w:val="0"/>
          <w:marTop w:val="0"/>
          <w:marBottom w:val="0"/>
          <w:divBdr>
            <w:top w:val="none" w:sz="0" w:space="0" w:color="auto"/>
            <w:left w:val="none" w:sz="0" w:space="0" w:color="auto"/>
            <w:bottom w:val="none" w:sz="0" w:space="0" w:color="auto"/>
            <w:right w:val="none" w:sz="0" w:space="0" w:color="auto"/>
          </w:divBdr>
        </w:div>
        <w:div w:id="1287545987">
          <w:marLeft w:val="0"/>
          <w:marRight w:val="0"/>
          <w:marTop w:val="0"/>
          <w:marBottom w:val="0"/>
          <w:divBdr>
            <w:top w:val="none" w:sz="0" w:space="0" w:color="auto"/>
            <w:left w:val="none" w:sz="0" w:space="0" w:color="auto"/>
            <w:bottom w:val="none" w:sz="0" w:space="0" w:color="auto"/>
            <w:right w:val="none" w:sz="0" w:space="0" w:color="auto"/>
          </w:divBdr>
        </w:div>
        <w:div w:id="396055397">
          <w:marLeft w:val="0"/>
          <w:marRight w:val="0"/>
          <w:marTop w:val="0"/>
          <w:marBottom w:val="0"/>
          <w:divBdr>
            <w:top w:val="none" w:sz="0" w:space="0" w:color="auto"/>
            <w:left w:val="none" w:sz="0" w:space="0" w:color="auto"/>
            <w:bottom w:val="none" w:sz="0" w:space="0" w:color="auto"/>
            <w:right w:val="none" w:sz="0" w:space="0" w:color="auto"/>
          </w:divBdr>
        </w:div>
        <w:div w:id="1746102150">
          <w:marLeft w:val="0"/>
          <w:marRight w:val="0"/>
          <w:marTop w:val="0"/>
          <w:marBottom w:val="0"/>
          <w:divBdr>
            <w:top w:val="none" w:sz="0" w:space="0" w:color="auto"/>
            <w:left w:val="none" w:sz="0" w:space="0" w:color="auto"/>
            <w:bottom w:val="none" w:sz="0" w:space="0" w:color="auto"/>
            <w:right w:val="none" w:sz="0" w:space="0" w:color="auto"/>
          </w:divBdr>
        </w:div>
        <w:div w:id="852956709">
          <w:marLeft w:val="0"/>
          <w:marRight w:val="0"/>
          <w:marTop w:val="0"/>
          <w:marBottom w:val="0"/>
          <w:divBdr>
            <w:top w:val="none" w:sz="0" w:space="0" w:color="auto"/>
            <w:left w:val="none" w:sz="0" w:space="0" w:color="auto"/>
            <w:bottom w:val="none" w:sz="0" w:space="0" w:color="auto"/>
            <w:right w:val="none" w:sz="0" w:space="0" w:color="auto"/>
          </w:divBdr>
        </w:div>
        <w:div w:id="384107384">
          <w:marLeft w:val="0"/>
          <w:marRight w:val="0"/>
          <w:marTop w:val="0"/>
          <w:marBottom w:val="0"/>
          <w:divBdr>
            <w:top w:val="none" w:sz="0" w:space="0" w:color="auto"/>
            <w:left w:val="none" w:sz="0" w:space="0" w:color="auto"/>
            <w:bottom w:val="none" w:sz="0" w:space="0" w:color="auto"/>
            <w:right w:val="none" w:sz="0" w:space="0" w:color="auto"/>
          </w:divBdr>
        </w:div>
        <w:div w:id="391002662">
          <w:marLeft w:val="0"/>
          <w:marRight w:val="0"/>
          <w:marTop w:val="0"/>
          <w:marBottom w:val="0"/>
          <w:divBdr>
            <w:top w:val="none" w:sz="0" w:space="0" w:color="auto"/>
            <w:left w:val="none" w:sz="0" w:space="0" w:color="auto"/>
            <w:bottom w:val="none" w:sz="0" w:space="0" w:color="auto"/>
            <w:right w:val="none" w:sz="0" w:space="0" w:color="auto"/>
          </w:divBdr>
        </w:div>
        <w:div w:id="1714234548">
          <w:marLeft w:val="0"/>
          <w:marRight w:val="0"/>
          <w:marTop w:val="0"/>
          <w:marBottom w:val="0"/>
          <w:divBdr>
            <w:top w:val="none" w:sz="0" w:space="0" w:color="auto"/>
            <w:left w:val="none" w:sz="0" w:space="0" w:color="auto"/>
            <w:bottom w:val="none" w:sz="0" w:space="0" w:color="auto"/>
            <w:right w:val="none" w:sz="0" w:space="0" w:color="auto"/>
          </w:divBdr>
        </w:div>
        <w:div w:id="414322701">
          <w:marLeft w:val="0"/>
          <w:marRight w:val="0"/>
          <w:marTop w:val="0"/>
          <w:marBottom w:val="0"/>
          <w:divBdr>
            <w:top w:val="none" w:sz="0" w:space="0" w:color="auto"/>
            <w:left w:val="none" w:sz="0" w:space="0" w:color="auto"/>
            <w:bottom w:val="none" w:sz="0" w:space="0" w:color="auto"/>
            <w:right w:val="none" w:sz="0" w:space="0" w:color="auto"/>
          </w:divBdr>
        </w:div>
        <w:div w:id="1164590441">
          <w:marLeft w:val="0"/>
          <w:marRight w:val="0"/>
          <w:marTop w:val="0"/>
          <w:marBottom w:val="0"/>
          <w:divBdr>
            <w:top w:val="none" w:sz="0" w:space="0" w:color="auto"/>
            <w:left w:val="none" w:sz="0" w:space="0" w:color="auto"/>
            <w:bottom w:val="none" w:sz="0" w:space="0" w:color="auto"/>
            <w:right w:val="none" w:sz="0" w:space="0" w:color="auto"/>
          </w:divBdr>
        </w:div>
        <w:div w:id="1868712451">
          <w:marLeft w:val="0"/>
          <w:marRight w:val="0"/>
          <w:marTop w:val="0"/>
          <w:marBottom w:val="0"/>
          <w:divBdr>
            <w:top w:val="none" w:sz="0" w:space="0" w:color="auto"/>
            <w:left w:val="none" w:sz="0" w:space="0" w:color="auto"/>
            <w:bottom w:val="none" w:sz="0" w:space="0" w:color="auto"/>
            <w:right w:val="none" w:sz="0" w:space="0" w:color="auto"/>
          </w:divBdr>
        </w:div>
        <w:div w:id="1753240056">
          <w:marLeft w:val="0"/>
          <w:marRight w:val="0"/>
          <w:marTop w:val="0"/>
          <w:marBottom w:val="0"/>
          <w:divBdr>
            <w:top w:val="none" w:sz="0" w:space="0" w:color="auto"/>
            <w:left w:val="none" w:sz="0" w:space="0" w:color="auto"/>
            <w:bottom w:val="none" w:sz="0" w:space="0" w:color="auto"/>
            <w:right w:val="none" w:sz="0" w:space="0" w:color="auto"/>
          </w:divBdr>
        </w:div>
        <w:div w:id="687760304">
          <w:marLeft w:val="0"/>
          <w:marRight w:val="0"/>
          <w:marTop w:val="0"/>
          <w:marBottom w:val="0"/>
          <w:divBdr>
            <w:top w:val="none" w:sz="0" w:space="0" w:color="auto"/>
            <w:left w:val="none" w:sz="0" w:space="0" w:color="auto"/>
            <w:bottom w:val="none" w:sz="0" w:space="0" w:color="auto"/>
            <w:right w:val="none" w:sz="0" w:space="0" w:color="auto"/>
          </w:divBdr>
        </w:div>
        <w:div w:id="2037190667">
          <w:marLeft w:val="0"/>
          <w:marRight w:val="0"/>
          <w:marTop w:val="0"/>
          <w:marBottom w:val="0"/>
          <w:divBdr>
            <w:top w:val="none" w:sz="0" w:space="0" w:color="auto"/>
            <w:left w:val="none" w:sz="0" w:space="0" w:color="auto"/>
            <w:bottom w:val="none" w:sz="0" w:space="0" w:color="auto"/>
            <w:right w:val="none" w:sz="0" w:space="0" w:color="auto"/>
          </w:divBdr>
        </w:div>
        <w:div w:id="228347460">
          <w:marLeft w:val="0"/>
          <w:marRight w:val="0"/>
          <w:marTop w:val="0"/>
          <w:marBottom w:val="0"/>
          <w:divBdr>
            <w:top w:val="none" w:sz="0" w:space="0" w:color="auto"/>
            <w:left w:val="none" w:sz="0" w:space="0" w:color="auto"/>
            <w:bottom w:val="none" w:sz="0" w:space="0" w:color="auto"/>
            <w:right w:val="none" w:sz="0" w:space="0" w:color="auto"/>
          </w:divBdr>
        </w:div>
        <w:div w:id="784806267">
          <w:marLeft w:val="0"/>
          <w:marRight w:val="0"/>
          <w:marTop w:val="0"/>
          <w:marBottom w:val="0"/>
          <w:divBdr>
            <w:top w:val="none" w:sz="0" w:space="0" w:color="auto"/>
            <w:left w:val="none" w:sz="0" w:space="0" w:color="auto"/>
            <w:bottom w:val="none" w:sz="0" w:space="0" w:color="auto"/>
            <w:right w:val="none" w:sz="0" w:space="0" w:color="auto"/>
          </w:divBdr>
        </w:div>
        <w:div w:id="1621451181">
          <w:marLeft w:val="0"/>
          <w:marRight w:val="0"/>
          <w:marTop w:val="0"/>
          <w:marBottom w:val="0"/>
          <w:divBdr>
            <w:top w:val="none" w:sz="0" w:space="0" w:color="auto"/>
            <w:left w:val="none" w:sz="0" w:space="0" w:color="auto"/>
            <w:bottom w:val="none" w:sz="0" w:space="0" w:color="auto"/>
            <w:right w:val="none" w:sz="0" w:space="0" w:color="auto"/>
          </w:divBdr>
        </w:div>
        <w:div w:id="1318336369">
          <w:marLeft w:val="0"/>
          <w:marRight w:val="0"/>
          <w:marTop w:val="0"/>
          <w:marBottom w:val="0"/>
          <w:divBdr>
            <w:top w:val="none" w:sz="0" w:space="0" w:color="auto"/>
            <w:left w:val="none" w:sz="0" w:space="0" w:color="auto"/>
            <w:bottom w:val="none" w:sz="0" w:space="0" w:color="auto"/>
            <w:right w:val="none" w:sz="0" w:space="0" w:color="auto"/>
          </w:divBdr>
        </w:div>
        <w:div w:id="2064788762">
          <w:marLeft w:val="0"/>
          <w:marRight w:val="0"/>
          <w:marTop w:val="0"/>
          <w:marBottom w:val="0"/>
          <w:divBdr>
            <w:top w:val="none" w:sz="0" w:space="0" w:color="auto"/>
            <w:left w:val="none" w:sz="0" w:space="0" w:color="auto"/>
            <w:bottom w:val="none" w:sz="0" w:space="0" w:color="auto"/>
            <w:right w:val="none" w:sz="0" w:space="0" w:color="auto"/>
          </w:divBdr>
        </w:div>
        <w:div w:id="1363901887">
          <w:marLeft w:val="0"/>
          <w:marRight w:val="0"/>
          <w:marTop w:val="0"/>
          <w:marBottom w:val="0"/>
          <w:divBdr>
            <w:top w:val="none" w:sz="0" w:space="0" w:color="auto"/>
            <w:left w:val="none" w:sz="0" w:space="0" w:color="auto"/>
            <w:bottom w:val="none" w:sz="0" w:space="0" w:color="auto"/>
            <w:right w:val="none" w:sz="0" w:space="0" w:color="auto"/>
          </w:divBdr>
        </w:div>
        <w:div w:id="699628848">
          <w:marLeft w:val="0"/>
          <w:marRight w:val="0"/>
          <w:marTop w:val="0"/>
          <w:marBottom w:val="0"/>
          <w:divBdr>
            <w:top w:val="none" w:sz="0" w:space="0" w:color="auto"/>
            <w:left w:val="none" w:sz="0" w:space="0" w:color="auto"/>
            <w:bottom w:val="none" w:sz="0" w:space="0" w:color="auto"/>
            <w:right w:val="none" w:sz="0" w:space="0" w:color="auto"/>
          </w:divBdr>
        </w:div>
        <w:div w:id="1024863848">
          <w:marLeft w:val="0"/>
          <w:marRight w:val="0"/>
          <w:marTop w:val="0"/>
          <w:marBottom w:val="0"/>
          <w:divBdr>
            <w:top w:val="none" w:sz="0" w:space="0" w:color="auto"/>
            <w:left w:val="none" w:sz="0" w:space="0" w:color="auto"/>
            <w:bottom w:val="none" w:sz="0" w:space="0" w:color="auto"/>
            <w:right w:val="none" w:sz="0" w:space="0" w:color="auto"/>
          </w:divBdr>
        </w:div>
        <w:div w:id="1442644265">
          <w:marLeft w:val="0"/>
          <w:marRight w:val="0"/>
          <w:marTop w:val="0"/>
          <w:marBottom w:val="0"/>
          <w:divBdr>
            <w:top w:val="none" w:sz="0" w:space="0" w:color="auto"/>
            <w:left w:val="none" w:sz="0" w:space="0" w:color="auto"/>
            <w:bottom w:val="none" w:sz="0" w:space="0" w:color="auto"/>
            <w:right w:val="none" w:sz="0" w:space="0" w:color="auto"/>
          </w:divBdr>
        </w:div>
        <w:div w:id="489445555">
          <w:marLeft w:val="0"/>
          <w:marRight w:val="0"/>
          <w:marTop w:val="0"/>
          <w:marBottom w:val="0"/>
          <w:divBdr>
            <w:top w:val="none" w:sz="0" w:space="0" w:color="auto"/>
            <w:left w:val="none" w:sz="0" w:space="0" w:color="auto"/>
            <w:bottom w:val="none" w:sz="0" w:space="0" w:color="auto"/>
            <w:right w:val="none" w:sz="0" w:space="0" w:color="auto"/>
          </w:divBdr>
        </w:div>
        <w:div w:id="1770809075">
          <w:marLeft w:val="0"/>
          <w:marRight w:val="0"/>
          <w:marTop w:val="0"/>
          <w:marBottom w:val="0"/>
          <w:divBdr>
            <w:top w:val="none" w:sz="0" w:space="0" w:color="auto"/>
            <w:left w:val="none" w:sz="0" w:space="0" w:color="auto"/>
            <w:bottom w:val="none" w:sz="0" w:space="0" w:color="auto"/>
            <w:right w:val="none" w:sz="0" w:space="0" w:color="auto"/>
          </w:divBdr>
        </w:div>
        <w:div w:id="250311810">
          <w:marLeft w:val="0"/>
          <w:marRight w:val="0"/>
          <w:marTop w:val="0"/>
          <w:marBottom w:val="0"/>
          <w:divBdr>
            <w:top w:val="none" w:sz="0" w:space="0" w:color="auto"/>
            <w:left w:val="none" w:sz="0" w:space="0" w:color="auto"/>
            <w:bottom w:val="none" w:sz="0" w:space="0" w:color="auto"/>
            <w:right w:val="none" w:sz="0" w:space="0" w:color="auto"/>
          </w:divBdr>
        </w:div>
        <w:div w:id="1117872379">
          <w:marLeft w:val="0"/>
          <w:marRight w:val="0"/>
          <w:marTop w:val="0"/>
          <w:marBottom w:val="0"/>
          <w:divBdr>
            <w:top w:val="none" w:sz="0" w:space="0" w:color="auto"/>
            <w:left w:val="none" w:sz="0" w:space="0" w:color="auto"/>
            <w:bottom w:val="none" w:sz="0" w:space="0" w:color="auto"/>
            <w:right w:val="none" w:sz="0" w:space="0" w:color="auto"/>
          </w:divBdr>
        </w:div>
        <w:div w:id="876746037">
          <w:marLeft w:val="0"/>
          <w:marRight w:val="0"/>
          <w:marTop w:val="0"/>
          <w:marBottom w:val="0"/>
          <w:divBdr>
            <w:top w:val="none" w:sz="0" w:space="0" w:color="auto"/>
            <w:left w:val="none" w:sz="0" w:space="0" w:color="auto"/>
            <w:bottom w:val="none" w:sz="0" w:space="0" w:color="auto"/>
            <w:right w:val="none" w:sz="0" w:space="0" w:color="auto"/>
          </w:divBdr>
        </w:div>
        <w:div w:id="399600685">
          <w:marLeft w:val="0"/>
          <w:marRight w:val="0"/>
          <w:marTop w:val="0"/>
          <w:marBottom w:val="0"/>
          <w:divBdr>
            <w:top w:val="none" w:sz="0" w:space="0" w:color="auto"/>
            <w:left w:val="none" w:sz="0" w:space="0" w:color="auto"/>
            <w:bottom w:val="none" w:sz="0" w:space="0" w:color="auto"/>
            <w:right w:val="none" w:sz="0" w:space="0" w:color="auto"/>
          </w:divBdr>
        </w:div>
        <w:div w:id="879898129">
          <w:marLeft w:val="0"/>
          <w:marRight w:val="0"/>
          <w:marTop w:val="0"/>
          <w:marBottom w:val="0"/>
          <w:divBdr>
            <w:top w:val="none" w:sz="0" w:space="0" w:color="auto"/>
            <w:left w:val="none" w:sz="0" w:space="0" w:color="auto"/>
            <w:bottom w:val="none" w:sz="0" w:space="0" w:color="auto"/>
            <w:right w:val="none" w:sz="0" w:space="0" w:color="auto"/>
          </w:divBdr>
        </w:div>
        <w:div w:id="1644654726">
          <w:marLeft w:val="0"/>
          <w:marRight w:val="0"/>
          <w:marTop w:val="0"/>
          <w:marBottom w:val="0"/>
          <w:divBdr>
            <w:top w:val="none" w:sz="0" w:space="0" w:color="auto"/>
            <w:left w:val="none" w:sz="0" w:space="0" w:color="auto"/>
            <w:bottom w:val="none" w:sz="0" w:space="0" w:color="auto"/>
            <w:right w:val="none" w:sz="0" w:space="0" w:color="auto"/>
          </w:divBdr>
        </w:div>
        <w:div w:id="23754478">
          <w:marLeft w:val="0"/>
          <w:marRight w:val="0"/>
          <w:marTop w:val="0"/>
          <w:marBottom w:val="0"/>
          <w:divBdr>
            <w:top w:val="none" w:sz="0" w:space="0" w:color="auto"/>
            <w:left w:val="none" w:sz="0" w:space="0" w:color="auto"/>
            <w:bottom w:val="none" w:sz="0" w:space="0" w:color="auto"/>
            <w:right w:val="none" w:sz="0" w:space="0" w:color="auto"/>
          </w:divBdr>
        </w:div>
        <w:div w:id="887834305">
          <w:marLeft w:val="0"/>
          <w:marRight w:val="0"/>
          <w:marTop w:val="0"/>
          <w:marBottom w:val="0"/>
          <w:divBdr>
            <w:top w:val="none" w:sz="0" w:space="0" w:color="auto"/>
            <w:left w:val="none" w:sz="0" w:space="0" w:color="auto"/>
            <w:bottom w:val="none" w:sz="0" w:space="0" w:color="auto"/>
            <w:right w:val="none" w:sz="0" w:space="0" w:color="auto"/>
          </w:divBdr>
        </w:div>
        <w:div w:id="1974017442">
          <w:marLeft w:val="0"/>
          <w:marRight w:val="0"/>
          <w:marTop w:val="0"/>
          <w:marBottom w:val="0"/>
          <w:divBdr>
            <w:top w:val="none" w:sz="0" w:space="0" w:color="auto"/>
            <w:left w:val="none" w:sz="0" w:space="0" w:color="auto"/>
            <w:bottom w:val="none" w:sz="0" w:space="0" w:color="auto"/>
            <w:right w:val="none" w:sz="0" w:space="0" w:color="auto"/>
          </w:divBdr>
        </w:div>
        <w:div w:id="1766727927">
          <w:marLeft w:val="0"/>
          <w:marRight w:val="0"/>
          <w:marTop w:val="0"/>
          <w:marBottom w:val="0"/>
          <w:divBdr>
            <w:top w:val="none" w:sz="0" w:space="0" w:color="auto"/>
            <w:left w:val="none" w:sz="0" w:space="0" w:color="auto"/>
            <w:bottom w:val="none" w:sz="0" w:space="0" w:color="auto"/>
            <w:right w:val="none" w:sz="0" w:space="0" w:color="auto"/>
          </w:divBdr>
        </w:div>
        <w:div w:id="801921640">
          <w:marLeft w:val="0"/>
          <w:marRight w:val="0"/>
          <w:marTop w:val="0"/>
          <w:marBottom w:val="0"/>
          <w:divBdr>
            <w:top w:val="none" w:sz="0" w:space="0" w:color="auto"/>
            <w:left w:val="none" w:sz="0" w:space="0" w:color="auto"/>
            <w:bottom w:val="none" w:sz="0" w:space="0" w:color="auto"/>
            <w:right w:val="none" w:sz="0" w:space="0" w:color="auto"/>
          </w:divBdr>
        </w:div>
        <w:div w:id="1883326663">
          <w:marLeft w:val="0"/>
          <w:marRight w:val="0"/>
          <w:marTop w:val="0"/>
          <w:marBottom w:val="0"/>
          <w:divBdr>
            <w:top w:val="none" w:sz="0" w:space="0" w:color="auto"/>
            <w:left w:val="none" w:sz="0" w:space="0" w:color="auto"/>
            <w:bottom w:val="none" w:sz="0" w:space="0" w:color="auto"/>
            <w:right w:val="none" w:sz="0" w:space="0" w:color="auto"/>
          </w:divBdr>
        </w:div>
        <w:div w:id="331371328">
          <w:marLeft w:val="0"/>
          <w:marRight w:val="0"/>
          <w:marTop w:val="0"/>
          <w:marBottom w:val="0"/>
          <w:divBdr>
            <w:top w:val="none" w:sz="0" w:space="0" w:color="auto"/>
            <w:left w:val="none" w:sz="0" w:space="0" w:color="auto"/>
            <w:bottom w:val="none" w:sz="0" w:space="0" w:color="auto"/>
            <w:right w:val="none" w:sz="0" w:space="0" w:color="auto"/>
          </w:divBdr>
        </w:div>
        <w:div w:id="1371955560">
          <w:marLeft w:val="0"/>
          <w:marRight w:val="0"/>
          <w:marTop w:val="0"/>
          <w:marBottom w:val="0"/>
          <w:divBdr>
            <w:top w:val="none" w:sz="0" w:space="0" w:color="auto"/>
            <w:left w:val="none" w:sz="0" w:space="0" w:color="auto"/>
            <w:bottom w:val="none" w:sz="0" w:space="0" w:color="auto"/>
            <w:right w:val="none" w:sz="0" w:space="0" w:color="auto"/>
          </w:divBdr>
        </w:div>
        <w:div w:id="1721707349">
          <w:marLeft w:val="0"/>
          <w:marRight w:val="0"/>
          <w:marTop w:val="0"/>
          <w:marBottom w:val="0"/>
          <w:divBdr>
            <w:top w:val="none" w:sz="0" w:space="0" w:color="auto"/>
            <w:left w:val="none" w:sz="0" w:space="0" w:color="auto"/>
            <w:bottom w:val="none" w:sz="0" w:space="0" w:color="auto"/>
            <w:right w:val="none" w:sz="0" w:space="0" w:color="auto"/>
          </w:divBdr>
        </w:div>
        <w:div w:id="1806921281">
          <w:marLeft w:val="0"/>
          <w:marRight w:val="0"/>
          <w:marTop w:val="0"/>
          <w:marBottom w:val="0"/>
          <w:divBdr>
            <w:top w:val="none" w:sz="0" w:space="0" w:color="auto"/>
            <w:left w:val="none" w:sz="0" w:space="0" w:color="auto"/>
            <w:bottom w:val="none" w:sz="0" w:space="0" w:color="auto"/>
            <w:right w:val="none" w:sz="0" w:space="0" w:color="auto"/>
          </w:divBdr>
        </w:div>
        <w:div w:id="1388452615">
          <w:marLeft w:val="0"/>
          <w:marRight w:val="0"/>
          <w:marTop w:val="0"/>
          <w:marBottom w:val="0"/>
          <w:divBdr>
            <w:top w:val="none" w:sz="0" w:space="0" w:color="auto"/>
            <w:left w:val="none" w:sz="0" w:space="0" w:color="auto"/>
            <w:bottom w:val="none" w:sz="0" w:space="0" w:color="auto"/>
            <w:right w:val="none" w:sz="0" w:space="0" w:color="auto"/>
          </w:divBdr>
        </w:div>
        <w:div w:id="1779136036">
          <w:marLeft w:val="0"/>
          <w:marRight w:val="0"/>
          <w:marTop w:val="0"/>
          <w:marBottom w:val="0"/>
          <w:divBdr>
            <w:top w:val="none" w:sz="0" w:space="0" w:color="auto"/>
            <w:left w:val="none" w:sz="0" w:space="0" w:color="auto"/>
            <w:bottom w:val="none" w:sz="0" w:space="0" w:color="auto"/>
            <w:right w:val="none" w:sz="0" w:space="0" w:color="auto"/>
          </w:divBdr>
        </w:div>
        <w:div w:id="1940869207">
          <w:marLeft w:val="0"/>
          <w:marRight w:val="0"/>
          <w:marTop w:val="0"/>
          <w:marBottom w:val="0"/>
          <w:divBdr>
            <w:top w:val="none" w:sz="0" w:space="0" w:color="auto"/>
            <w:left w:val="none" w:sz="0" w:space="0" w:color="auto"/>
            <w:bottom w:val="none" w:sz="0" w:space="0" w:color="auto"/>
            <w:right w:val="none" w:sz="0" w:space="0" w:color="auto"/>
          </w:divBdr>
        </w:div>
        <w:div w:id="1252811476">
          <w:marLeft w:val="0"/>
          <w:marRight w:val="0"/>
          <w:marTop w:val="0"/>
          <w:marBottom w:val="0"/>
          <w:divBdr>
            <w:top w:val="none" w:sz="0" w:space="0" w:color="auto"/>
            <w:left w:val="none" w:sz="0" w:space="0" w:color="auto"/>
            <w:bottom w:val="none" w:sz="0" w:space="0" w:color="auto"/>
            <w:right w:val="none" w:sz="0" w:space="0" w:color="auto"/>
          </w:divBdr>
        </w:div>
        <w:div w:id="219246821">
          <w:marLeft w:val="0"/>
          <w:marRight w:val="0"/>
          <w:marTop w:val="0"/>
          <w:marBottom w:val="0"/>
          <w:divBdr>
            <w:top w:val="none" w:sz="0" w:space="0" w:color="auto"/>
            <w:left w:val="none" w:sz="0" w:space="0" w:color="auto"/>
            <w:bottom w:val="none" w:sz="0" w:space="0" w:color="auto"/>
            <w:right w:val="none" w:sz="0" w:space="0" w:color="auto"/>
          </w:divBdr>
        </w:div>
        <w:div w:id="713039787">
          <w:marLeft w:val="0"/>
          <w:marRight w:val="0"/>
          <w:marTop w:val="0"/>
          <w:marBottom w:val="0"/>
          <w:divBdr>
            <w:top w:val="none" w:sz="0" w:space="0" w:color="auto"/>
            <w:left w:val="none" w:sz="0" w:space="0" w:color="auto"/>
            <w:bottom w:val="none" w:sz="0" w:space="0" w:color="auto"/>
            <w:right w:val="none" w:sz="0" w:space="0" w:color="auto"/>
          </w:divBdr>
        </w:div>
        <w:div w:id="1682506280">
          <w:marLeft w:val="0"/>
          <w:marRight w:val="0"/>
          <w:marTop w:val="0"/>
          <w:marBottom w:val="0"/>
          <w:divBdr>
            <w:top w:val="none" w:sz="0" w:space="0" w:color="auto"/>
            <w:left w:val="none" w:sz="0" w:space="0" w:color="auto"/>
            <w:bottom w:val="none" w:sz="0" w:space="0" w:color="auto"/>
            <w:right w:val="none" w:sz="0" w:space="0" w:color="auto"/>
          </w:divBdr>
        </w:div>
        <w:div w:id="1307540986">
          <w:marLeft w:val="0"/>
          <w:marRight w:val="0"/>
          <w:marTop w:val="0"/>
          <w:marBottom w:val="0"/>
          <w:divBdr>
            <w:top w:val="none" w:sz="0" w:space="0" w:color="auto"/>
            <w:left w:val="none" w:sz="0" w:space="0" w:color="auto"/>
            <w:bottom w:val="none" w:sz="0" w:space="0" w:color="auto"/>
            <w:right w:val="none" w:sz="0" w:space="0" w:color="auto"/>
          </w:divBdr>
        </w:div>
        <w:div w:id="330763960">
          <w:marLeft w:val="0"/>
          <w:marRight w:val="0"/>
          <w:marTop w:val="0"/>
          <w:marBottom w:val="0"/>
          <w:divBdr>
            <w:top w:val="none" w:sz="0" w:space="0" w:color="auto"/>
            <w:left w:val="none" w:sz="0" w:space="0" w:color="auto"/>
            <w:bottom w:val="none" w:sz="0" w:space="0" w:color="auto"/>
            <w:right w:val="none" w:sz="0" w:space="0" w:color="auto"/>
          </w:divBdr>
        </w:div>
        <w:div w:id="871848613">
          <w:marLeft w:val="0"/>
          <w:marRight w:val="0"/>
          <w:marTop w:val="0"/>
          <w:marBottom w:val="0"/>
          <w:divBdr>
            <w:top w:val="none" w:sz="0" w:space="0" w:color="auto"/>
            <w:left w:val="none" w:sz="0" w:space="0" w:color="auto"/>
            <w:bottom w:val="none" w:sz="0" w:space="0" w:color="auto"/>
            <w:right w:val="none" w:sz="0" w:space="0" w:color="auto"/>
          </w:divBdr>
        </w:div>
        <w:div w:id="2083522224">
          <w:marLeft w:val="0"/>
          <w:marRight w:val="0"/>
          <w:marTop w:val="0"/>
          <w:marBottom w:val="0"/>
          <w:divBdr>
            <w:top w:val="none" w:sz="0" w:space="0" w:color="auto"/>
            <w:left w:val="none" w:sz="0" w:space="0" w:color="auto"/>
            <w:bottom w:val="none" w:sz="0" w:space="0" w:color="auto"/>
            <w:right w:val="none" w:sz="0" w:space="0" w:color="auto"/>
          </w:divBdr>
        </w:div>
        <w:div w:id="213003986">
          <w:marLeft w:val="0"/>
          <w:marRight w:val="0"/>
          <w:marTop w:val="0"/>
          <w:marBottom w:val="0"/>
          <w:divBdr>
            <w:top w:val="none" w:sz="0" w:space="0" w:color="auto"/>
            <w:left w:val="none" w:sz="0" w:space="0" w:color="auto"/>
            <w:bottom w:val="none" w:sz="0" w:space="0" w:color="auto"/>
            <w:right w:val="none" w:sz="0" w:space="0" w:color="auto"/>
          </w:divBdr>
        </w:div>
        <w:div w:id="1067801410">
          <w:marLeft w:val="0"/>
          <w:marRight w:val="0"/>
          <w:marTop w:val="0"/>
          <w:marBottom w:val="0"/>
          <w:divBdr>
            <w:top w:val="none" w:sz="0" w:space="0" w:color="auto"/>
            <w:left w:val="none" w:sz="0" w:space="0" w:color="auto"/>
            <w:bottom w:val="none" w:sz="0" w:space="0" w:color="auto"/>
            <w:right w:val="none" w:sz="0" w:space="0" w:color="auto"/>
          </w:divBdr>
        </w:div>
        <w:div w:id="200947951">
          <w:marLeft w:val="0"/>
          <w:marRight w:val="0"/>
          <w:marTop w:val="0"/>
          <w:marBottom w:val="0"/>
          <w:divBdr>
            <w:top w:val="none" w:sz="0" w:space="0" w:color="auto"/>
            <w:left w:val="none" w:sz="0" w:space="0" w:color="auto"/>
            <w:bottom w:val="none" w:sz="0" w:space="0" w:color="auto"/>
            <w:right w:val="none" w:sz="0" w:space="0" w:color="auto"/>
          </w:divBdr>
        </w:div>
        <w:div w:id="950817733">
          <w:marLeft w:val="0"/>
          <w:marRight w:val="0"/>
          <w:marTop w:val="0"/>
          <w:marBottom w:val="0"/>
          <w:divBdr>
            <w:top w:val="none" w:sz="0" w:space="0" w:color="auto"/>
            <w:left w:val="none" w:sz="0" w:space="0" w:color="auto"/>
            <w:bottom w:val="none" w:sz="0" w:space="0" w:color="auto"/>
            <w:right w:val="none" w:sz="0" w:space="0" w:color="auto"/>
          </w:divBdr>
        </w:div>
        <w:div w:id="1257591516">
          <w:marLeft w:val="0"/>
          <w:marRight w:val="0"/>
          <w:marTop w:val="0"/>
          <w:marBottom w:val="0"/>
          <w:divBdr>
            <w:top w:val="none" w:sz="0" w:space="0" w:color="auto"/>
            <w:left w:val="none" w:sz="0" w:space="0" w:color="auto"/>
            <w:bottom w:val="none" w:sz="0" w:space="0" w:color="auto"/>
            <w:right w:val="none" w:sz="0" w:space="0" w:color="auto"/>
          </w:divBdr>
        </w:div>
        <w:div w:id="1399547517">
          <w:marLeft w:val="0"/>
          <w:marRight w:val="0"/>
          <w:marTop w:val="0"/>
          <w:marBottom w:val="0"/>
          <w:divBdr>
            <w:top w:val="none" w:sz="0" w:space="0" w:color="auto"/>
            <w:left w:val="none" w:sz="0" w:space="0" w:color="auto"/>
            <w:bottom w:val="none" w:sz="0" w:space="0" w:color="auto"/>
            <w:right w:val="none" w:sz="0" w:space="0" w:color="auto"/>
          </w:divBdr>
        </w:div>
        <w:div w:id="1786540072">
          <w:marLeft w:val="0"/>
          <w:marRight w:val="0"/>
          <w:marTop w:val="0"/>
          <w:marBottom w:val="0"/>
          <w:divBdr>
            <w:top w:val="none" w:sz="0" w:space="0" w:color="auto"/>
            <w:left w:val="none" w:sz="0" w:space="0" w:color="auto"/>
            <w:bottom w:val="none" w:sz="0" w:space="0" w:color="auto"/>
            <w:right w:val="none" w:sz="0" w:space="0" w:color="auto"/>
          </w:divBdr>
        </w:div>
        <w:div w:id="1289818958">
          <w:marLeft w:val="0"/>
          <w:marRight w:val="0"/>
          <w:marTop w:val="0"/>
          <w:marBottom w:val="0"/>
          <w:divBdr>
            <w:top w:val="none" w:sz="0" w:space="0" w:color="auto"/>
            <w:left w:val="none" w:sz="0" w:space="0" w:color="auto"/>
            <w:bottom w:val="none" w:sz="0" w:space="0" w:color="auto"/>
            <w:right w:val="none" w:sz="0" w:space="0" w:color="auto"/>
          </w:divBdr>
        </w:div>
        <w:div w:id="671757536">
          <w:marLeft w:val="0"/>
          <w:marRight w:val="0"/>
          <w:marTop w:val="0"/>
          <w:marBottom w:val="0"/>
          <w:divBdr>
            <w:top w:val="none" w:sz="0" w:space="0" w:color="auto"/>
            <w:left w:val="none" w:sz="0" w:space="0" w:color="auto"/>
            <w:bottom w:val="none" w:sz="0" w:space="0" w:color="auto"/>
            <w:right w:val="none" w:sz="0" w:space="0" w:color="auto"/>
          </w:divBdr>
        </w:div>
        <w:div w:id="5980910">
          <w:marLeft w:val="0"/>
          <w:marRight w:val="0"/>
          <w:marTop w:val="0"/>
          <w:marBottom w:val="0"/>
          <w:divBdr>
            <w:top w:val="none" w:sz="0" w:space="0" w:color="auto"/>
            <w:left w:val="none" w:sz="0" w:space="0" w:color="auto"/>
            <w:bottom w:val="none" w:sz="0" w:space="0" w:color="auto"/>
            <w:right w:val="none" w:sz="0" w:space="0" w:color="auto"/>
          </w:divBdr>
        </w:div>
        <w:div w:id="1397361797">
          <w:marLeft w:val="0"/>
          <w:marRight w:val="0"/>
          <w:marTop w:val="0"/>
          <w:marBottom w:val="0"/>
          <w:divBdr>
            <w:top w:val="none" w:sz="0" w:space="0" w:color="auto"/>
            <w:left w:val="none" w:sz="0" w:space="0" w:color="auto"/>
            <w:bottom w:val="none" w:sz="0" w:space="0" w:color="auto"/>
            <w:right w:val="none" w:sz="0" w:space="0" w:color="auto"/>
          </w:divBdr>
        </w:div>
        <w:div w:id="1545479183">
          <w:marLeft w:val="0"/>
          <w:marRight w:val="0"/>
          <w:marTop w:val="0"/>
          <w:marBottom w:val="0"/>
          <w:divBdr>
            <w:top w:val="none" w:sz="0" w:space="0" w:color="auto"/>
            <w:left w:val="none" w:sz="0" w:space="0" w:color="auto"/>
            <w:bottom w:val="none" w:sz="0" w:space="0" w:color="auto"/>
            <w:right w:val="none" w:sz="0" w:space="0" w:color="auto"/>
          </w:divBdr>
        </w:div>
        <w:div w:id="1397045847">
          <w:marLeft w:val="0"/>
          <w:marRight w:val="0"/>
          <w:marTop w:val="0"/>
          <w:marBottom w:val="0"/>
          <w:divBdr>
            <w:top w:val="none" w:sz="0" w:space="0" w:color="auto"/>
            <w:left w:val="none" w:sz="0" w:space="0" w:color="auto"/>
            <w:bottom w:val="none" w:sz="0" w:space="0" w:color="auto"/>
            <w:right w:val="none" w:sz="0" w:space="0" w:color="auto"/>
          </w:divBdr>
        </w:div>
        <w:div w:id="695958721">
          <w:marLeft w:val="0"/>
          <w:marRight w:val="0"/>
          <w:marTop w:val="0"/>
          <w:marBottom w:val="0"/>
          <w:divBdr>
            <w:top w:val="none" w:sz="0" w:space="0" w:color="auto"/>
            <w:left w:val="none" w:sz="0" w:space="0" w:color="auto"/>
            <w:bottom w:val="none" w:sz="0" w:space="0" w:color="auto"/>
            <w:right w:val="none" w:sz="0" w:space="0" w:color="auto"/>
          </w:divBdr>
        </w:div>
        <w:div w:id="411195606">
          <w:marLeft w:val="0"/>
          <w:marRight w:val="0"/>
          <w:marTop w:val="0"/>
          <w:marBottom w:val="0"/>
          <w:divBdr>
            <w:top w:val="none" w:sz="0" w:space="0" w:color="auto"/>
            <w:left w:val="none" w:sz="0" w:space="0" w:color="auto"/>
            <w:bottom w:val="none" w:sz="0" w:space="0" w:color="auto"/>
            <w:right w:val="none" w:sz="0" w:space="0" w:color="auto"/>
          </w:divBdr>
        </w:div>
        <w:div w:id="682784981">
          <w:marLeft w:val="0"/>
          <w:marRight w:val="0"/>
          <w:marTop w:val="0"/>
          <w:marBottom w:val="0"/>
          <w:divBdr>
            <w:top w:val="none" w:sz="0" w:space="0" w:color="auto"/>
            <w:left w:val="none" w:sz="0" w:space="0" w:color="auto"/>
            <w:bottom w:val="none" w:sz="0" w:space="0" w:color="auto"/>
            <w:right w:val="none" w:sz="0" w:space="0" w:color="auto"/>
          </w:divBdr>
        </w:div>
        <w:div w:id="586882803">
          <w:marLeft w:val="0"/>
          <w:marRight w:val="0"/>
          <w:marTop w:val="0"/>
          <w:marBottom w:val="0"/>
          <w:divBdr>
            <w:top w:val="none" w:sz="0" w:space="0" w:color="auto"/>
            <w:left w:val="none" w:sz="0" w:space="0" w:color="auto"/>
            <w:bottom w:val="none" w:sz="0" w:space="0" w:color="auto"/>
            <w:right w:val="none" w:sz="0" w:space="0" w:color="auto"/>
          </w:divBdr>
        </w:div>
        <w:div w:id="1563297655">
          <w:marLeft w:val="0"/>
          <w:marRight w:val="0"/>
          <w:marTop w:val="0"/>
          <w:marBottom w:val="0"/>
          <w:divBdr>
            <w:top w:val="none" w:sz="0" w:space="0" w:color="auto"/>
            <w:left w:val="none" w:sz="0" w:space="0" w:color="auto"/>
            <w:bottom w:val="none" w:sz="0" w:space="0" w:color="auto"/>
            <w:right w:val="none" w:sz="0" w:space="0" w:color="auto"/>
          </w:divBdr>
        </w:div>
        <w:div w:id="1728409592">
          <w:marLeft w:val="0"/>
          <w:marRight w:val="0"/>
          <w:marTop w:val="0"/>
          <w:marBottom w:val="0"/>
          <w:divBdr>
            <w:top w:val="none" w:sz="0" w:space="0" w:color="auto"/>
            <w:left w:val="none" w:sz="0" w:space="0" w:color="auto"/>
            <w:bottom w:val="none" w:sz="0" w:space="0" w:color="auto"/>
            <w:right w:val="none" w:sz="0" w:space="0" w:color="auto"/>
          </w:divBdr>
        </w:div>
        <w:div w:id="618269368">
          <w:marLeft w:val="0"/>
          <w:marRight w:val="0"/>
          <w:marTop w:val="0"/>
          <w:marBottom w:val="0"/>
          <w:divBdr>
            <w:top w:val="none" w:sz="0" w:space="0" w:color="auto"/>
            <w:left w:val="none" w:sz="0" w:space="0" w:color="auto"/>
            <w:bottom w:val="none" w:sz="0" w:space="0" w:color="auto"/>
            <w:right w:val="none" w:sz="0" w:space="0" w:color="auto"/>
          </w:divBdr>
        </w:div>
        <w:div w:id="950941546">
          <w:marLeft w:val="0"/>
          <w:marRight w:val="0"/>
          <w:marTop w:val="0"/>
          <w:marBottom w:val="0"/>
          <w:divBdr>
            <w:top w:val="none" w:sz="0" w:space="0" w:color="auto"/>
            <w:left w:val="none" w:sz="0" w:space="0" w:color="auto"/>
            <w:bottom w:val="none" w:sz="0" w:space="0" w:color="auto"/>
            <w:right w:val="none" w:sz="0" w:space="0" w:color="auto"/>
          </w:divBdr>
        </w:div>
        <w:div w:id="2097629363">
          <w:marLeft w:val="0"/>
          <w:marRight w:val="0"/>
          <w:marTop w:val="0"/>
          <w:marBottom w:val="0"/>
          <w:divBdr>
            <w:top w:val="none" w:sz="0" w:space="0" w:color="auto"/>
            <w:left w:val="none" w:sz="0" w:space="0" w:color="auto"/>
            <w:bottom w:val="none" w:sz="0" w:space="0" w:color="auto"/>
            <w:right w:val="none" w:sz="0" w:space="0" w:color="auto"/>
          </w:divBdr>
        </w:div>
        <w:div w:id="643891707">
          <w:marLeft w:val="0"/>
          <w:marRight w:val="0"/>
          <w:marTop w:val="0"/>
          <w:marBottom w:val="0"/>
          <w:divBdr>
            <w:top w:val="none" w:sz="0" w:space="0" w:color="auto"/>
            <w:left w:val="none" w:sz="0" w:space="0" w:color="auto"/>
            <w:bottom w:val="none" w:sz="0" w:space="0" w:color="auto"/>
            <w:right w:val="none" w:sz="0" w:space="0" w:color="auto"/>
          </w:divBdr>
        </w:div>
        <w:div w:id="245846780">
          <w:marLeft w:val="0"/>
          <w:marRight w:val="0"/>
          <w:marTop w:val="0"/>
          <w:marBottom w:val="0"/>
          <w:divBdr>
            <w:top w:val="none" w:sz="0" w:space="0" w:color="auto"/>
            <w:left w:val="none" w:sz="0" w:space="0" w:color="auto"/>
            <w:bottom w:val="none" w:sz="0" w:space="0" w:color="auto"/>
            <w:right w:val="none" w:sz="0" w:space="0" w:color="auto"/>
          </w:divBdr>
        </w:div>
        <w:div w:id="641354131">
          <w:marLeft w:val="0"/>
          <w:marRight w:val="0"/>
          <w:marTop w:val="0"/>
          <w:marBottom w:val="0"/>
          <w:divBdr>
            <w:top w:val="none" w:sz="0" w:space="0" w:color="auto"/>
            <w:left w:val="none" w:sz="0" w:space="0" w:color="auto"/>
            <w:bottom w:val="none" w:sz="0" w:space="0" w:color="auto"/>
            <w:right w:val="none" w:sz="0" w:space="0" w:color="auto"/>
          </w:divBdr>
        </w:div>
        <w:div w:id="521667613">
          <w:marLeft w:val="0"/>
          <w:marRight w:val="0"/>
          <w:marTop w:val="0"/>
          <w:marBottom w:val="0"/>
          <w:divBdr>
            <w:top w:val="none" w:sz="0" w:space="0" w:color="auto"/>
            <w:left w:val="none" w:sz="0" w:space="0" w:color="auto"/>
            <w:bottom w:val="none" w:sz="0" w:space="0" w:color="auto"/>
            <w:right w:val="none" w:sz="0" w:space="0" w:color="auto"/>
          </w:divBdr>
        </w:div>
        <w:div w:id="1749109299">
          <w:marLeft w:val="0"/>
          <w:marRight w:val="0"/>
          <w:marTop w:val="0"/>
          <w:marBottom w:val="0"/>
          <w:divBdr>
            <w:top w:val="none" w:sz="0" w:space="0" w:color="auto"/>
            <w:left w:val="none" w:sz="0" w:space="0" w:color="auto"/>
            <w:bottom w:val="none" w:sz="0" w:space="0" w:color="auto"/>
            <w:right w:val="none" w:sz="0" w:space="0" w:color="auto"/>
          </w:divBdr>
        </w:div>
        <w:div w:id="385688279">
          <w:marLeft w:val="0"/>
          <w:marRight w:val="0"/>
          <w:marTop w:val="0"/>
          <w:marBottom w:val="0"/>
          <w:divBdr>
            <w:top w:val="none" w:sz="0" w:space="0" w:color="auto"/>
            <w:left w:val="none" w:sz="0" w:space="0" w:color="auto"/>
            <w:bottom w:val="none" w:sz="0" w:space="0" w:color="auto"/>
            <w:right w:val="none" w:sz="0" w:space="0" w:color="auto"/>
          </w:divBdr>
        </w:div>
      </w:divsChild>
    </w:div>
    <w:div w:id="1415931667">
      <w:bodyDiv w:val="1"/>
      <w:marLeft w:val="0"/>
      <w:marRight w:val="0"/>
      <w:marTop w:val="0"/>
      <w:marBottom w:val="0"/>
      <w:divBdr>
        <w:top w:val="none" w:sz="0" w:space="0" w:color="auto"/>
        <w:left w:val="none" w:sz="0" w:space="0" w:color="auto"/>
        <w:bottom w:val="none" w:sz="0" w:space="0" w:color="auto"/>
        <w:right w:val="none" w:sz="0" w:space="0" w:color="auto"/>
      </w:divBdr>
      <w:divsChild>
        <w:div w:id="437483063">
          <w:marLeft w:val="0"/>
          <w:marRight w:val="0"/>
          <w:marTop w:val="0"/>
          <w:marBottom w:val="0"/>
          <w:divBdr>
            <w:top w:val="none" w:sz="0" w:space="0" w:color="auto"/>
            <w:left w:val="none" w:sz="0" w:space="0" w:color="auto"/>
            <w:bottom w:val="none" w:sz="0" w:space="0" w:color="auto"/>
            <w:right w:val="none" w:sz="0" w:space="0" w:color="auto"/>
          </w:divBdr>
          <w:divsChild>
            <w:div w:id="1500655390">
              <w:marLeft w:val="0"/>
              <w:marRight w:val="0"/>
              <w:marTop w:val="0"/>
              <w:marBottom w:val="0"/>
              <w:divBdr>
                <w:top w:val="none" w:sz="0" w:space="0" w:color="auto"/>
                <w:left w:val="none" w:sz="0" w:space="0" w:color="auto"/>
                <w:bottom w:val="none" w:sz="0" w:space="0" w:color="auto"/>
                <w:right w:val="none" w:sz="0" w:space="0" w:color="auto"/>
              </w:divBdr>
              <w:divsChild>
                <w:div w:id="16006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5650">
      <w:bodyDiv w:val="1"/>
      <w:marLeft w:val="0"/>
      <w:marRight w:val="0"/>
      <w:marTop w:val="0"/>
      <w:marBottom w:val="0"/>
      <w:divBdr>
        <w:top w:val="none" w:sz="0" w:space="0" w:color="auto"/>
        <w:left w:val="none" w:sz="0" w:space="0" w:color="auto"/>
        <w:bottom w:val="none" w:sz="0" w:space="0" w:color="auto"/>
        <w:right w:val="none" w:sz="0" w:space="0" w:color="auto"/>
      </w:divBdr>
    </w:div>
    <w:div w:id="1948346082">
      <w:bodyDiv w:val="1"/>
      <w:marLeft w:val="0"/>
      <w:marRight w:val="0"/>
      <w:marTop w:val="0"/>
      <w:marBottom w:val="0"/>
      <w:divBdr>
        <w:top w:val="none" w:sz="0" w:space="0" w:color="auto"/>
        <w:left w:val="none" w:sz="0" w:space="0" w:color="auto"/>
        <w:bottom w:val="none" w:sz="0" w:space="0" w:color="auto"/>
        <w:right w:val="none" w:sz="0" w:space="0" w:color="auto"/>
      </w:divBdr>
    </w:div>
    <w:div w:id="2056346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cga.ct.gov/2017/pub/chap_446c.htm#sec_22a-200b" TargetMode="External"/><Relationship Id="rId1" Type="http://schemas.openxmlformats.org/officeDocument/2006/relationships/hyperlink" Target="https://www.cga.ct.gov/2017/pub/chap_446c.htm#sec_22a-200b"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aw.cornell.edu/definitions/index.php?width=840&amp;height=800&amp;iframe=true&amp;def_id=68c6bd0004225aeaed39aa4db998c4df&amp;term_occur=3&amp;term_src=Title:10:Chapter:II:Subchapter:D:Part:430:Subpart:A:430.2"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law.cornell.edu/definitions/index.php?width=840&amp;height=800&amp;iframe=true&amp;def_id=68c6bd0004225aeaed39aa4db998c4df&amp;term_occur=5&amp;term_src=Title:10:Chapter:II:Subchapter:D:Part:430:Subpart:A:430.2"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cornell.edu/definitions/index.php?width=840&amp;height=800&amp;iframe=true&amp;def_id=68c6bd0004225aeaed39aa4db998c4df&amp;term_occur=4&amp;term_src=Title:10:Chapter:II:Subchapter:D:Part:430:Subpart:A:4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B0F8EF39E53C4B8E62A956009C4E4E" ma:contentTypeVersion="8" ma:contentTypeDescription="Create a new document." ma:contentTypeScope="" ma:versionID="8e4283d22c0530843546e3f6d229bd24">
  <xsd:schema xmlns:xsd="http://www.w3.org/2001/XMLSchema" xmlns:xs="http://www.w3.org/2001/XMLSchema" xmlns:p="http://schemas.microsoft.com/office/2006/metadata/properties" xmlns:ns2="218f245b-b32e-4658-a616-5644f897df7f" xmlns:ns3="3e7bef1a-dc35-4643-a84c-a6f944ff118f" targetNamespace="http://schemas.microsoft.com/office/2006/metadata/properties" ma:root="true" ma:fieldsID="f947f3b4baafa5a8217b2c1d994b600c" ns2:_="" ns3:_="">
    <xsd:import namespace="218f245b-b32e-4658-a616-5644f897df7f"/>
    <xsd:import namespace="3e7bef1a-dc35-4643-a84c-a6f944ff11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8f245b-b32e-4658-a616-5644f897d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bef1a-dc35-4643-a84c-a6f944ff11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C6D0-FFFD-4510-92EC-A84657A97DA7}">
  <ds:schemaRefs>
    <ds:schemaRef ds:uri="http://purl.org/dc/terms/"/>
    <ds:schemaRef ds:uri="http://purl.org/dc/dcmitype/"/>
    <ds:schemaRef ds:uri="http://schemas.microsoft.com/office/2006/documentManagement/types"/>
    <ds:schemaRef ds:uri="3e7bef1a-dc35-4643-a84c-a6f944ff118f"/>
    <ds:schemaRef ds:uri="218f245b-b32e-4658-a616-5644f897df7f"/>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4F766F2-6EAF-4631-9B7D-9B8832FA2302}">
  <ds:schemaRefs>
    <ds:schemaRef ds:uri="http://schemas.microsoft.com/sharepoint/v3/contenttype/forms"/>
  </ds:schemaRefs>
</ds:datastoreItem>
</file>

<file path=customXml/itemProps3.xml><?xml version="1.0" encoding="utf-8"?>
<ds:datastoreItem xmlns:ds="http://schemas.openxmlformats.org/officeDocument/2006/customXml" ds:itemID="{FD4EA0CE-588B-4A88-8CF9-F01E7BA9E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8f245b-b32e-4658-a616-5644f897df7f"/>
    <ds:schemaRef ds:uri="3e7bef1a-dc35-4643-a84c-a6f944ff1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C4D536-3ADA-46AB-B408-BF36253AD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522C4CEB</Template>
  <TotalTime>1</TotalTime>
  <Pages>25</Pages>
  <Words>6893</Words>
  <Characters>39296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03 Appendix A Proposed Reg Order CaSNAP</vt:lpstr>
    </vt:vector>
  </TitlesOfParts>
  <Company>CARB</Company>
  <LinksUpToDate>false</LinksUpToDate>
  <CharactersWithSpaces>46097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Appendix A Proposed Reg Order CaSNAP</dc:title>
  <dc:creator>Glenn.Gallagher@arb.ca.gov</dc:creator>
  <cp:lastModifiedBy>Jeff Howard</cp:lastModifiedBy>
  <cp:revision>3</cp:revision>
  <cp:lastPrinted>2018-11-15T21:34:00Z</cp:lastPrinted>
  <dcterms:created xsi:type="dcterms:W3CDTF">2018-12-20T21:24:00Z</dcterms:created>
  <dcterms:modified xsi:type="dcterms:W3CDTF">2018-12-20T21:25:00Z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Microsoft® Word 2016</vt:lpwstr>
  </property>
  <property fmtid="{D5CDD505-2E9C-101B-9397-08002B2CF9AE}" pid="4" name="LastSaved">
    <vt:filetime>2018-11-08T00:00:00Z</vt:filetime>
  </property>
  <property fmtid="{D5CDD505-2E9C-101B-9397-08002B2CF9AE}" pid="5" name="ContentTypeId">
    <vt:lpwstr>0x01010050B0F8EF39E53C4B8E62A956009C4E4E</vt:lpwstr>
  </property>
</Properties>
</file>